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3736F" w14:textId="77777777" w:rsidR="00072E0D" w:rsidRDefault="00072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D053F3" w14:textId="78AB6D19" w:rsidR="00072E0D" w:rsidRDefault="00072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2E0D">
        <w:t>https://github.com/iamsamkhan</w:t>
      </w:r>
      <w:bookmarkStart w:id="0" w:name="_GoBack"/>
      <w:bookmarkEnd w:id="0"/>
    </w:p>
    <w:p w14:paraId="003156F7" w14:textId="77777777" w:rsidR="00072E0D" w:rsidRDefault="00072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132C742" w14:textId="12DFCDC5" w:rsidR="003B13EC" w:rsidRDefault="0089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sdt>
        <w:sdtPr>
          <w:tag w:val="goog_rdk_1"/>
          <w:id w:val="1014731482"/>
        </w:sdtPr>
        <w:sdtEndPr/>
        <w:sdtContent>
          <w:ins w:id="1" w:author="Harshith Rao" w:date="2022-12-31T11:35:00Z">
            <w:r w:rsidR="00BE758B">
              <w:rPr>
                <w:rFonts w:ascii="Arial" w:eastAsia="Arial" w:hAnsi="Arial" w:cs="Arial"/>
                <w:color w:val="000000"/>
              </w:rPr>
              <w:t>11</w:t>
            </w:r>
          </w:ins>
        </w:sdtContent>
      </w:sdt>
      <w:r w:rsidR="00BE758B">
        <w:rPr>
          <w:rFonts w:ascii="Consolas" w:eastAsia="Consolas" w:hAnsi="Consolas" w:cs="Consolas"/>
          <w:color w:val="273239"/>
          <w:sz w:val="24"/>
          <w:szCs w:val="24"/>
        </w:rPr>
        <w:t>%</w:t>
      </w:r>
      <w:sdt>
        <w:sdtPr>
          <w:tag w:val="goog_rdk_2"/>
          <w:id w:val="226806636"/>
        </w:sdtPr>
        <w:sdtEndPr/>
        <w:sdtContent>
          <w:del w:id="2" w:author="Ande Chandrika" w:date="2022-11-08T11:52:00Z">
            <w:r w:rsidR="00BE758B">
              <w:rPr>
                <w:rFonts w:ascii="Consolas" w:eastAsia="Consolas" w:hAnsi="Consolas" w:cs="Consolas"/>
                <w:color w:val="273239"/>
                <w:sz w:val="24"/>
                <w:szCs w:val="24"/>
              </w:rPr>
              <w:delText>Number  :</w:delText>
            </w:r>
          </w:del>
        </w:sdtContent>
      </w:sdt>
      <w:proofErr w:type="gramStart"/>
      <w:r w:rsidR="00BE758B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sdt>
        <w:sdtPr>
          <w:tag w:val="goog_rdk_3"/>
          <w:id w:val="1311362542"/>
        </w:sdtPr>
        <w:sdtEndPr/>
        <w:sdtContent>
          <w:ins w:id="3" w:author="Ande Chandrika" w:date="2022-11-08T11:52:00Z">
            <w:r w:rsidR="00BE758B">
              <w:rPr>
                <w:rFonts w:ascii="Consolas" w:eastAsia="Consolas" w:hAnsi="Consolas" w:cs="Consolas"/>
                <w:color w:val="273239"/>
                <w:sz w:val="24"/>
                <w:szCs w:val="24"/>
              </w:rPr>
              <w:t>:</w:t>
            </w:r>
          </w:ins>
          <w:proofErr w:type="gramEnd"/>
        </w:sdtContent>
      </w:sdt>
      <w:r w:rsidR="00BE758B">
        <w:rPr>
          <w:rFonts w:ascii="Consolas" w:eastAsia="Consolas" w:hAnsi="Consolas" w:cs="Consolas"/>
          <w:color w:val="273239"/>
          <w:sz w:val="24"/>
          <w:szCs w:val="24"/>
        </w:rPr>
        <w:t xml:space="preserve">Use </w:t>
      </w:r>
    </w:p>
    <w:p w14:paraId="00000001" w14:textId="1412EF58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the</w:t>
      </w:r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job number such as %1 or %2.</w:t>
      </w:r>
    </w:p>
    <w:p w14:paraId="00000002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>%</w:t>
      </w:r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String  :</w:t>
      </w:r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Use the string whose name begins </w:t>
      </w:r>
    </w:p>
    <w:p w14:paraId="00000003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                  </w:t>
      </w:r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with</w:t>
      </w:r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suspended command such as %</w:t>
      </w:r>
      <w:proofErr w:type="spellStart"/>
      <w:r>
        <w:rPr>
          <w:rFonts w:ascii="Consolas" w:eastAsia="Consolas" w:hAnsi="Consolas" w:cs="Consolas"/>
          <w:color w:val="273239"/>
          <w:sz w:val="24"/>
          <w:szCs w:val="24"/>
        </w:rPr>
        <w:t>commandNameHere</w:t>
      </w:r>
      <w:proofErr w:type="spell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or </w:t>
      </w:r>
    </w:p>
    <w:p w14:paraId="00000004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                  %ping.</w:t>
      </w:r>
    </w:p>
    <w:p w14:paraId="00000005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>%+ OR %</w:t>
      </w:r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% :</w:t>
      </w:r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Refers to the current job.</w:t>
      </w:r>
    </w:p>
    <w:p w14:paraId="00000006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>%-       : Refers to the previous job.</w:t>
      </w:r>
    </w:p>
    <w:p w14:paraId="00000007" w14:textId="77777777" w:rsidR="00455DDF" w:rsidRDefault="00455DDF"/>
    <w:p w14:paraId="00000008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>PROCESS STATE CODES</w:t>
      </w:r>
    </w:p>
    <w:p w14:paraId="00000009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Here are the different values that the s, stat and state output</w:t>
      </w:r>
    </w:p>
    <w:p w14:paraId="0000000A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specifiers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(header "STAT" or "S") will display to describe the state of</w:t>
      </w:r>
    </w:p>
    <w:p w14:paraId="0000000B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a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process:</w:t>
      </w:r>
    </w:p>
    <w:p w14:paraId="0000000C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</w:p>
    <w:p w14:paraId="0000000D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D    uninterruptible sleep (usually IO)</w:t>
      </w:r>
    </w:p>
    <w:p w14:paraId="0000000E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R    running or runnable (on run queue)</w:t>
      </w:r>
    </w:p>
    <w:p w14:paraId="0000000F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S    interruptible sleep (waiting for an event to complete)</w:t>
      </w:r>
    </w:p>
    <w:p w14:paraId="00000010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T    stopped by job control signal</w:t>
      </w:r>
    </w:p>
    <w:p w14:paraId="00000011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t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stopped by debugger during the tracing</w:t>
      </w:r>
    </w:p>
    <w:p w14:paraId="00000012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W    paging (not valid since the 2.6.xx kernel)</w:t>
      </w:r>
    </w:p>
    <w:p w14:paraId="00000013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X    dead (should never be seen)</w:t>
      </w:r>
    </w:p>
    <w:p w14:paraId="00000014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Z    defunct ("zombie") process, terminated but not reaped by</w:t>
      </w:r>
    </w:p>
    <w:p w14:paraId="00000015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its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parent</w:t>
      </w:r>
    </w:p>
    <w:p w14:paraId="00000016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</w:p>
    <w:p w14:paraId="00000017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For BSD formats and when the stat keyword is used, additional</w:t>
      </w:r>
    </w:p>
    <w:p w14:paraId="00000018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characters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may be displayed:</w:t>
      </w:r>
    </w:p>
    <w:p w14:paraId="00000019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</w:p>
    <w:p w14:paraId="0000001A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&lt;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high-priority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(not nice to other users)</w:t>
      </w:r>
    </w:p>
    <w:p w14:paraId="0000001B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N    low-priority (nice to other users)</w:t>
      </w:r>
    </w:p>
    <w:p w14:paraId="0000001C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L    has pages locked into memory (for real-time and custom IO)</w:t>
      </w:r>
    </w:p>
    <w:p w14:paraId="0000001D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s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is a session leader</w:t>
      </w:r>
    </w:p>
    <w:p w14:paraId="0000001E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l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is multi-threaded (using CLONE_THREAD, like NPTL </w:t>
      </w:r>
      <w:proofErr w:type="spellStart"/>
      <w:r>
        <w:rPr>
          <w:rFonts w:ascii="Consolas" w:eastAsia="Consolas" w:hAnsi="Consolas" w:cs="Consolas"/>
          <w:b/>
          <w:color w:val="273239"/>
          <w:sz w:val="24"/>
          <w:szCs w:val="24"/>
        </w:rPr>
        <w:t>pthreads</w:t>
      </w:r>
      <w:proofErr w:type="spellEnd"/>
    </w:p>
    <w:p w14:paraId="0000001F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     </w:t>
      </w:r>
      <w:proofErr w:type="gramStart"/>
      <w:r>
        <w:rPr>
          <w:rFonts w:ascii="Consolas" w:eastAsia="Consolas" w:hAnsi="Consolas" w:cs="Consolas"/>
          <w:b/>
          <w:color w:val="273239"/>
          <w:sz w:val="24"/>
          <w:szCs w:val="24"/>
        </w:rPr>
        <w:t>do</w:t>
      </w:r>
      <w:proofErr w:type="gramEnd"/>
      <w:r>
        <w:rPr>
          <w:rFonts w:ascii="Consolas" w:eastAsia="Consolas" w:hAnsi="Consolas" w:cs="Consolas"/>
          <w:b/>
          <w:color w:val="273239"/>
          <w:sz w:val="24"/>
          <w:szCs w:val="24"/>
        </w:rPr>
        <w:t>)</w:t>
      </w:r>
    </w:p>
    <w:p w14:paraId="00000020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  <w:r>
        <w:rPr>
          <w:rFonts w:ascii="Consolas" w:eastAsia="Consolas" w:hAnsi="Consolas" w:cs="Consolas"/>
          <w:b/>
          <w:color w:val="273239"/>
          <w:sz w:val="24"/>
          <w:szCs w:val="24"/>
        </w:rPr>
        <w:t xml:space="preserve">               +    is in the foreground process group </w:t>
      </w:r>
    </w:p>
    <w:p w14:paraId="00000021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273239"/>
          <w:sz w:val="24"/>
          <w:szCs w:val="24"/>
        </w:rPr>
      </w:pPr>
    </w:p>
    <w:p w14:paraId="00000022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>What is a session in Linux?</w:t>
      </w:r>
    </w:p>
    <w:p w14:paraId="00000023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</w:p>
    <w:p w14:paraId="00000024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Session usually refers to shell sessions. A shell is what allows you to interact with the computer. It acts as a bridge between the user </w:t>
      </w:r>
      <w:r>
        <w:rPr>
          <w:rFonts w:ascii="Consolas" w:eastAsia="Consolas" w:hAnsi="Consolas" w:cs="Consolas"/>
          <w:color w:val="273239"/>
          <w:sz w:val="24"/>
          <w:szCs w:val="24"/>
        </w:rPr>
        <w:lastRenderedPageBreak/>
        <w:t>and the kernel. Whenever you run a command, it is the shell that captures your intent and tells the kernel to do its thing.</w:t>
      </w:r>
    </w:p>
    <w:p w14:paraId="00000025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</w:p>
    <w:p w14:paraId="00000026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A session is a collection of process groups, which are either attached to a single terminal device (known as the controlling terminal) or not attached to any terminal </w:t>
      </w:r>
    </w:p>
    <w:p w14:paraId="00000027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</w:p>
    <w:p w14:paraId="00000028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color w:val="273239"/>
          <w:sz w:val="24"/>
          <w:szCs w:val="24"/>
        </w:rPr>
        <w:t>ps</w:t>
      </w:r>
      <w:proofErr w:type="spell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-&gt; Command having three options </w:t>
      </w:r>
    </w:p>
    <w:p w14:paraId="00000029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</w:p>
    <w:p w14:paraId="0000002A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   1   UNIX options, which may be grouped and must be preceded by a</w:t>
      </w:r>
    </w:p>
    <w:p w14:paraId="0000002B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       </w:t>
      </w:r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dash</w:t>
      </w:r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>.</w:t>
      </w:r>
    </w:p>
    <w:p w14:paraId="0000002C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   2   BSD options, which may be grouped and must not be used with</w:t>
      </w:r>
    </w:p>
    <w:p w14:paraId="0000002D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       </w:t>
      </w:r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a</w:t>
      </w:r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dash.</w:t>
      </w:r>
    </w:p>
    <w:p w14:paraId="0000002E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r>
        <w:rPr>
          <w:rFonts w:ascii="Consolas" w:eastAsia="Consolas" w:hAnsi="Consolas" w:cs="Consolas"/>
          <w:color w:val="273239"/>
          <w:sz w:val="24"/>
          <w:szCs w:val="24"/>
        </w:rPr>
        <w:t xml:space="preserve">   3   GNU long options, which are preceded by two dashes. </w:t>
      </w:r>
    </w:p>
    <w:p w14:paraId="0000002F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</w:p>
    <w:p w14:paraId="00000030" w14:textId="77777777" w:rsidR="00455DDF" w:rsidRDefault="004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</w:p>
    <w:p w14:paraId="00000031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ps</w:t>
      </w:r>
      <w:proofErr w:type="spellEnd"/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-p $(</w:t>
      </w:r>
      <w:proofErr w:type="spellStart"/>
      <w:r>
        <w:rPr>
          <w:rFonts w:ascii="Consolas" w:eastAsia="Consolas" w:hAnsi="Consolas" w:cs="Consolas"/>
          <w:color w:val="273239"/>
          <w:sz w:val="24"/>
          <w:szCs w:val="24"/>
        </w:rPr>
        <w:t>pidof</w:t>
      </w:r>
      <w:proofErr w:type="spell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273239"/>
          <w:sz w:val="24"/>
          <w:szCs w:val="24"/>
        </w:rPr>
        <w:t>httpd</w:t>
      </w:r>
      <w:proofErr w:type="spell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) -&gt; to find out along with </w:t>
      </w:r>
      <w:proofErr w:type="spellStart"/>
      <w:r>
        <w:rPr>
          <w:rFonts w:ascii="Consolas" w:eastAsia="Consolas" w:hAnsi="Consolas" w:cs="Consolas"/>
          <w:color w:val="273239"/>
          <w:sz w:val="24"/>
          <w:szCs w:val="24"/>
        </w:rPr>
        <w:t>httpd</w:t>
      </w:r>
      <w:proofErr w:type="spell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how many process associate </w:t>
      </w:r>
    </w:p>
    <w:p w14:paraId="00000032" w14:textId="77777777" w:rsidR="00455DDF" w:rsidRDefault="00BE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7323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273239"/>
          <w:sz w:val="24"/>
          <w:szCs w:val="24"/>
        </w:rPr>
        <w:t>ps</w:t>
      </w:r>
      <w:proofErr w:type="spellEnd"/>
      <w:proofErr w:type="gram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–p &lt;</w:t>
      </w:r>
      <w:proofErr w:type="spellStart"/>
      <w:r>
        <w:rPr>
          <w:rFonts w:ascii="Consolas" w:eastAsia="Consolas" w:hAnsi="Consolas" w:cs="Consolas"/>
          <w:color w:val="273239"/>
          <w:sz w:val="24"/>
          <w:szCs w:val="24"/>
        </w:rPr>
        <w:t>pid</w:t>
      </w:r>
      <w:proofErr w:type="spell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&gt; -o </w:t>
      </w:r>
      <w:proofErr w:type="spellStart"/>
      <w:r>
        <w:rPr>
          <w:rFonts w:ascii="Consolas" w:eastAsia="Consolas" w:hAnsi="Consolas" w:cs="Consolas"/>
          <w:color w:val="273239"/>
          <w:sz w:val="24"/>
          <w:szCs w:val="24"/>
        </w:rPr>
        <w:t>etime</w:t>
      </w:r>
      <w:proofErr w:type="spellEnd"/>
      <w:r>
        <w:rPr>
          <w:rFonts w:ascii="Consolas" w:eastAsia="Consolas" w:hAnsi="Consolas" w:cs="Consolas"/>
          <w:color w:val="273239"/>
          <w:sz w:val="24"/>
          <w:szCs w:val="24"/>
        </w:rPr>
        <w:t xml:space="preserve"> -&gt; to find out process, how long it’s running </w:t>
      </w:r>
    </w:p>
    <w:sectPr w:rsidR="00455D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85CF8" w14:textId="77777777" w:rsidR="008906D3" w:rsidRDefault="008906D3" w:rsidP="003B13EC">
      <w:pPr>
        <w:spacing w:after="0" w:line="240" w:lineRule="auto"/>
      </w:pPr>
      <w:r>
        <w:separator/>
      </w:r>
    </w:p>
  </w:endnote>
  <w:endnote w:type="continuationSeparator" w:id="0">
    <w:p w14:paraId="03E04854" w14:textId="77777777" w:rsidR="008906D3" w:rsidRDefault="008906D3" w:rsidP="003B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A69DC" w14:textId="77777777" w:rsidR="003B13EC" w:rsidRDefault="003B13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C8386" w14:textId="77777777" w:rsidR="003B13EC" w:rsidRDefault="003B13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F5AC6" w14:textId="77777777" w:rsidR="003B13EC" w:rsidRDefault="003B13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D926F" w14:textId="77777777" w:rsidR="008906D3" w:rsidRDefault="008906D3" w:rsidP="003B13EC">
      <w:pPr>
        <w:spacing w:after="0" w:line="240" w:lineRule="auto"/>
      </w:pPr>
      <w:r>
        <w:separator/>
      </w:r>
    </w:p>
  </w:footnote>
  <w:footnote w:type="continuationSeparator" w:id="0">
    <w:p w14:paraId="4D35F76B" w14:textId="77777777" w:rsidR="008906D3" w:rsidRDefault="008906D3" w:rsidP="003B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92B93" w14:textId="77777777" w:rsidR="003B13EC" w:rsidRDefault="003B13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473CB" w14:textId="77777777" w:rsidR="003B13EC" w:rsidRDefault="003B13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BFF66" w14:textId="77777777" w:rsidR="003B13EC" w:rsidRDefault="003B1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DF"/>
    <w:rsid w:val="00072E0D"/>
    <w:rsid w:val="003B13EC"/>
    <w:rsid w:val="00455DDF"/>
    <w:rsid w:val="008906D3"/>
    <w:rsid w:val="00B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FBEBC-E994-46FA-8757-55A3D3D9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0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70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595C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0A6EA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1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EC"/>
  </w:style>
  <w:style w:type="paragraph" w:styleId="Footer">
    <w:name w:val="footer"/>
    <w:basedOn w:val="Normal"/>
    <w:link w:val="FooterChar"/>
    <w:uiPriority w:val="99"/>
    <w:unhideWhenUsed/>
    <w:rsid w:val="003B1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yRSC5I0ignChC8VfZd0/xTctQ==">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</dc:creator>
  <cp:lastModifiedBy>Shamshad</cp:lastModifiedBy>
  <cp:revision>3</cp:revision>
  <dcterms:created xsi:type="dcterms:W3CDTF">2022-03-14T08:43:00Z</dcterms:created>
  <dcterms:modified xsi:type="dcterms:W3CDTF">2023-03-17T05:15:00Z</dcterms:modified>
</cp:coreProperties>
</file>