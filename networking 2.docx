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2C3" w:rsidRDefault="00AC52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AC52C3" w:rsidRDefault="00EC508C">
      <w:sdt>
        <w:sdtPr>
          <w:tag w:val="goog_rdk_1"/>
          <w:id w:val="1522599577"/>
        </w:sdtPr>
        <w:sdtEndPr/>
        <w:sdtContent>
          <w:ins w:id="0" w:author="Avula gousepeera" w:date="2022-06-16T04:12:00Z">
            <w:r>
              <w:rPr>
                <w:rFonts w:ascii="Arial" w:eastAsia="Arial" w:hAnsi="Arial" w:cs="Arial"/>
                <w:color w:val="000000"/>
              </w:rPr>
              <w:t>P</w:t>
            </w:r>
          </w:ins>
        </w:sdtContent>
      </w:sdt>
      <w:r>
        <w:t xml:space="preserve">FLSM </w:t>
      </w:r>
      <w:sdt>
        <w:sdtPr>
          <w:tag w:val="goog_rdk_2"/>
          <w:id w:val="1837114105"/>
        </w:sdtPr>
        <w:sdtEndPr/>
        <w:sdtContent>
          <w:del w:id="1" w:author="Mohammed Arif" w:date="2022-05-29T08:14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-292099</wp:posOffset>
                      </wp:positionV>
                      <wp:extent cx="1652904" cy="2002790"/>
                      <wp:effectExtent l="0" t="0" r="0" b="0"/>
                      <wp:wrapNone/>
                      <wp:docPr id="2" name="Freeform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5898" y="2784955"/>
                                <a:ext cx="1640204" cy="19900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0204" h="1990090" extrusionOk="0">
                                    <a:moveTo>
                                      <a:pt x="0" y="0"/>
                                    </a:moveTo>
                                    <a:lnTo>
                                      <a:pt x="0" y="1990090"/>
                                    </a:lnTo>
                                    <a:lnTo>
                                      <a:pt x="1640204" y="1990090"/>
                                    </a:lnTo>
                                    <a:lnTo>
                                      <a:pt x="16402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192.168.1.0 -&gt; NID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192.168.1.1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</w:t>
                                  </w:r>
                                </w:p>
                                <w:p w:rsidR="00AC52C3" w:rsidRDefault="00AC52C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192.168.1.254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192.168.1.255 -&gt; BID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-292099</wp:posOffset>
                      </wp:positionV>
                      <wp:extent cx="1652904" cy="200279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2904" cy="20027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sdt>
        <w:sdtPr>
          <w:tag w:val="goog_rdk_3"/>
          <w:id w:val="-230697833"/>
        </w:sdtPr>
        <w:sdtEndPr/>
        <w:sdtContent>
          <w:ins w:id="2" w:author="Mohammed Arif" w:date="2022-05-29T08:14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0</wp:posOffset>
                      </wp:positionV>
                      <wp:extent cx="1652904" cy="2002790"/>
                      <wp:effectExtent l="0" t="0" r="0" b="0"/>
                      <wp:wrapNone/>
                      <wp:docPr id="3" name="Free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5898" y="2784955"/>
                                <a:ext cx="1640204" cy="19900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40204" h="1990090" extrusionOk="0">
                                    <a:moveTo>
                                      <a:pt x="0" y="0"/>
                                    </a:moveTo>
                                    <a:lnTo>
                                      <a:pt x="0" y="1990090"/>
                                    </a:lnTo>
                                    <a:lnTo>
                                      <a:pt x="1640204" y="1990090"/>
                                    </a:lnTo>
                                    <a:lnTo>
                                      <a:pt x="16402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192.168.1.0 -&gt; NID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192.168.1.1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</w:t>
                                  </w:r>
                                </w:p>
                                <w:p w:rsidR="00AC52C3" w:rsidRDefault="00AC52C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192.168.1.254</w:t>
                                  </w:r>
                                </w:p>
                                <w:p w:rsidR="00AC52C3" w:rsidRDefault="00EC508C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192.168.1.255 -&gt; BID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0</wp:posOffset>
                      </wp:positionV>
                      <wp:extent cx="1652904" cy="200279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2904" cy="20027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-292099</wp:posOffset>
                </wp:positionV>
                <wp:extent cx="1104265" cy="30099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0218" y="3635855"/>
                          <a:ext cx="1091565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288290" extrusionOk="0">
                              <a:moveTo>
                                <a:pt x="0" y="0"/>
                              </a:moveTo>
                              <a:lnTo>
                                <a:pt x="0" y="288290"/>
                              </a:lnTo>
                              <a:lnTo>
                                <a:pt x="1091565" y="288290"/>
                              </a:lnTo>
                              <a:lnTo>
                                <a:pt x="1091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255.255.255.0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-292099</wp:posOffset>
                </wp:positionV>
                <wp:extent cx="1104265" cy="3009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265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231900" cy="1193165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189768"/>
                          <a:ext cx="1219200" cy="1180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AC52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231900" cy="119316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1193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-203199</wp:posOffset>
                </wp:positionV>
                <wp:extent cx="1475740" cy="356235"/>
                <wp:effectExtent l="0" t="0" r="0" b="0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4480" y="3608233"/>
                          <a:ext cx="1463040" cy="343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040" h="343535" extrusionOk="0">
                              <a:moveTo>
                                <a:pt x="0" y="0"/>
                              </a:moveTo>
                              <a:lnTo>
                                <a:pt x="0" y="343535"/>
                              </a:lnTo>
                              <a:lnTo>
                                <a:pt x="1463040" y="343535"/>
                              </a:lnTo>
                              <a:lnTo>
                                <a:pt x="1463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192.168.1.1/28 CIDR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-203199</wp:posOffset>
                </wp:positionV>
                <wp:extent cx="1475740" cy="356235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5740" cy="356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177800</wp:posOffset>
                </wp:positionV>
                <wp:extent cx="29210" cy="1193165"/>
                <wp:effectExtent l="0" t="0" r="0" b="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745" y="3189768"/>
                          <a:ext cx="16510" cy="1180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180465" extrusionOk="0">
                              <a:moveTo>
                                <a:pt x="0" y="0"/>
                              </a:moveTo>
                              <a:lnTo>
                                <a:pt x="16510" y="118046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177800</wp:posOffset>
                </wp:positionV>
                <wp:extent cx="29210" cy="119316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" cy="1193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C52C3" w:rsidRDefault="00EC508C">
      <w:r>
        <w:t xml:space="preserve">HCL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76200</wp:posOffset>
                </wp:positionV>
                <wp:extent cx="666750" cy="54991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975" y="3511395"/>
                          <a:ext cx="654050" cy="53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537210" extrusionOk="0">
                              <a:moveTo>
                                <a:pt x="0" y="0"/>
                              </a:moveTo>
                              <a:lnTo>
                                <a:pt x="0" y="537210"/>
                              </a:lnTo>
                              <a:lnTo>
                                <a:pt x="654050" y="537210"/>
                              </a:lnTo>
                              <a:lnTo>
                                <a:pt x="654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bookmarkStart w:id="3" w:name="_GoBack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128 – 2 </w:t>
                            </w:r>
                          </w:p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126</w:t>
                            </w:r>
                            <w:bookmarkEnd w:id="3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76200</wp:posOffset>
                </wp:positionV>
                <wp:extent cx="666750" cy="5499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4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4"/>
          <w:id w:val="104090127"/>
        </w:sdtPr>
        <w:sdtEndPr/>
        <w:sdtContent>
          <w:del w:id="4" w:author="karumanchi praveen" w:date="2023-02-15T11:35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190500</wp:posOffset>
                      </wp:positionV>
                      <wp:extent cx="666750" cy="549910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8975" y="3511395"/>
                                <a:ext cx="654050" cy="537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4050" h="537210" extrusionOk="0">
                                    <a:moveTo>
                                      <a:pt x="0" y="0"/>
                                    </a:moveTo>
                                    <a:lnTo>
                                      <a:pt x="0" y="537210"/>
                                    </a:lnTo>
                                    <a:lnTo>
                                      <a:pt x="654050" y="537210"/>
                                    </a:lnTo>
                                    <a:lnTo>
                                      <a:pt x="6540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128 – 2 </w:t>
                                  </w:r>
                                </w:p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126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190500</wp:posOffset>
                      </wp:positionV>
                      <wp:extent cx="666750" cy="54991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5499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sdt>
        <w:sdtPr>
          <w:tag w:val="goog_rdk_5"/>
          <w:id w:val="2121327526"/>
        </w:sdtPr>
        <w:sdtEndPr/>
        <w:sdtContent>
          <w:ins w:id="5" w:author="karumanchi praveen" w:date="2023-02-15T11:35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152400</wp:posOffset>
                      </wp:positionV>
                      <wp:extent cx="666750" cy="549910"/>
                      <wp:effectExtent l="0" t="0" r="0" b="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8975" y="3511395"/>
                                <a:ext cx="654050" cy="537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4050" h="537210" extrusionOk="0">
                                    <a:moveTo>
                                      <a:pt x="0" y="0"/>
                                    </a:moveTo>
                                    <a:lnTo>
                                      <a:pt x="0" y="537210"/>
                                    </a:lnTo>
                                    <a:lnTo>
                                      <a:pt x="654050" y="537210"/>
                                    </a:lnTo>
                                    <a:lnTo>
                                      <a:pt x="6540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128 – 2 </w:t>
                                  </w:r>
                                </w:p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126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152400</wp:posOffset>
                      </wp:positionV>
                      <wp:extent cx="666750" cy="54991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5499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sdt>
        <w:sdtPr>
          <w:tag w:val="goog_rdk_6"/>
          <w:id w:val="-806929509"/>
        </w:sdtPr>
        <w:sdtEndPr/>
        <w:sdtContent>
          <w:ins w:id="6" w:author="Harshitha Katta" w:date="2022-08-25T07:48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190500</wp:posOffset>
                      </wp:positionV>
                      <wp:extent cx="666750" cy="549910"/>
                      <wp:effectExtent l="0" t="0" r="0" b="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18975" y="3511395"/>
                                <a:ext cx="654050" cy="537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54050" h="537210" extrusionOk="0">
                                    <a:moveTo>
                                      <a:pt x="0" y="0"/>
                                    </a:moveTo>
                                    <a:lnTo>
                                      <a:pt x="0" y="537210"/>
                                    </a:lnTo>
                                    <a:lnTo>
                                      <a:pt x="654050" y="537210"/>
                                    </a:lnTo>
                                    <a:lnTo>
                                      <a:pt x="6540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128 – 2 </w:t>
                                  </w:r>
                                </w:p>
                                <w:p w:rsidR="00AC52C3" w:rsidRDefault="00EC508C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126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190500</wp:posOffset>
                      </wp:positionV>
                      <wp:extent cx="666750" cy="54991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5499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</w:p>
    <w:p w:rsidR="00AC52C3" w:rsidRDefault="00EC508C">
      <w:r>
        <w:t>IT -&gt; 100</w:t>
      </w:r>
    </w:p>
    <w:p w:rsidR="00AC52C3" w:rsidRDefault="00EC508C">
      <w:r>
        <w:t xml:space="preserve">BPO -&gt; 100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520700</wp:posOffset>
                </wp:positionV>
                <wp:extent cx="3753484" cy="921385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5608" y="3325658"/>
                          <a:ext cx="3740784" cy="908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0784" h="908685" extrusionOk="0">
                              <a:moveTo>
                                <a:pt x="0" y="0"/>
                              </a:moveTo>
                              <a:lnTo>
                                <a:pt x="0" y="908685"/>
                              </a:lnTo>
                              <a:lnTo>
                                <a:pt x="3740784" y="908685"/>
                              </a:lnTo>
                              <a:lnTo>
                                <a:pt x="3740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11111111.11111111.11111111.10000000 -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&gt;  255.255.255.0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/24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255.255.255.128 -&gt; customize subnet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mask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cidr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/25</w:t>
                            </w:r>
                          </w:p>
                          <w:p w:rsidR="00AC52C3" w:rsidRDefault="00AC52C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520700</wp:posOffset>
                </wp:positionV>
                <wp:extent cx="3753484" cy="9213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3484" cy="921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787400</wp:posOffset>
                </wp:positionV>
                <wp:extent cx="2628265" cy="988060"/>
                <wp:effectExtent l="0" t="0" r="0" b="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218" y="3292320"/>
                          <a:ext cx="2615565" cy="975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5565" h="975360" extrusionOk="0">
                              <a:moveTo>
                                <a:pt x="0" y="0"/>
                              </a:moveTo>
                              <a:lnTo>
                                <a:pt x="0" y="975360"/>
                              </a:lnTo>
                              <a:lnTo>
                                <a:pt x="2615565" y="975360"/>
                              </a:lnTo>
                              <a:lnTo>
                                <a:pt x="2615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192.168.1.0 – 192.168.1.127 -&gt; IT 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192.168.1.128 – 192.168.1.255 -&gt; BPO 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255.255.255.128 -&gt; 192.168.1.0/25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787400</wp:posOffset>
                </wp:positionV>
                <wp:extent cx="2628265" cy="98806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265" cy="988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1955800</wp:posOffset>
                </wp:positionV>
                <wp:extent cx="1265555" cy="1652904"/>
                <wp:effectExtent l="0" t="0" r="0" b="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9573" y="2959898"/>
                          <a:ext cx="1252855" cy="1640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2855" h="1640204" extrusionOk="0">
                              <a:moveTo>
                                <a:pt x="0" y="0"/>
                              </a:moveTo>
                              <a:lnTo>
                                <a:pt x="0" y="1640204"/>
                              </a:lnTo>
                              <a:lnTo>
                                <a:pt x="1252855" y="1640204"/>
                              </a:lnTo>
                              <a:lnTo>
                                <a:pt x="1252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VLSM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CTS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HR  -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&gt; 20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-&gt; 50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IT -&gt; 100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1955800</wp:posOffset>
                </wp:positionV>
                <wp:extent cx="1265555" cy="1652904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5555" cy="1652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2057400</wp:posOffset>
                </wp:positionV>
                <wp:extent cx="1553845" cy="1547495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75428" y="3012603"/>
                          <a:ext cx="1541145" cy="15347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AC52C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2057400</wp:posOffset>
                </wp:positionV>
                <wp:extent cx="1553845" cy="154749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845" cy="154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2057400</wp:posOffset>
                </wp:positionV>
                <wp:extent cx="12700" cy="1534795"/>
                <wp:effectExtent l="0" t="0" r="0" b="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43460" y="3012603"/>
                          <a:ext cx="5080" cy="1534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534795" extrusionOk="0">
                              <a:moveTo>
                                <a:pt x="0" y="0"/>
                              </a:moveTo>
                              <a:lnTo>
                                <a:pt x="5080" y="153479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2057400</wp:posOffset>
                </wp:positionV>
                <wp:extent cx="12700" cy="153479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2527300</wp:posOffset>
                </wp:positionV>
                <wp:extent cx="666750" cy="54991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975" y="3511395"/>
                          <a:ext cx="654050" cy="537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 h="537210" extrusionOk="0">
                              <a:moveTo>
                                <a:pt x="0" y="0"/>
                              </a:moveTo>
                              <a:lnTo>
                                <a:pt x="0" y="537210"/>
                              </a:lnTo>
                              <a:lnTo>
                                <a:pt x="654050" y="537210"/>
                              </a:lnTo>
                              <a:lnTo>
                                <a:pt x="6540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128 – 2 </w:t>
                            </w:r>
                          </w:p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126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2527300</wp:posOffset>
                </wp:positionV>
                <wp:extent cx="666750" cy="54991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49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3810000</wp:posOffset>
                </wp:positionV>
                <wp:extent cx="5034915" cy="1310005"/>
                <wp:effectExtent l="0" t="0" r="0" b="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4893" y="3131348"/>
                          <a:ext cx="5022215" cy="129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215" h="1297305" extrusionOk="0">
                              <a:moveTo>
                                <a:pt x="0" y="0"/>
                              </a:moveTo>
                              <a:lnTo>
                                <a:pt x="0" y="1297305"/>
                              </a:lnTo>
                              <a:lnTo>
                                <a:pt x="5022215" y="1297305"/>
                              </a:lnTo>
                              <a:lnTo>
                                <a:pt x="502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11111111.11111111.11111111.11100000 -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&gt;  255.255.255.0</w:t>
                            </w:r>
                            <w:proofErr w:type="gramEnd"/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192.168.1.0 – 192.168.1.127 - 255.255.255.128 -&gt; customize subnet mask -&gt; IT /25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192.168.1.128 – 192.168.1.191 - 255.255.255.192 -&gt;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/26 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192.168.1.192 - 192.168.1.223 - 255.255.255.224 -&gt; HR /27 </w:t>
                            </w:r>
                          </w:p>
                          <w:p w:rsidR="00AC52C3" w:rsidRDefault="00AC52C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3810000</wp:posOffset>
                </wp:positionV>
                <wp:extent cx="5034915" cy="131000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4915" cy="1310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2794000</wp:posOffset>
                </wp:positionV>
                <wp:extent cx="783590" cy="2921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960555" y="3771745"/>
                          <a:ext cx="77089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0890" h="16510" extrusionOk="0">
                              <a:moveTo>
                                <a:pt x="0" y="0"/>
                              </a:moveTo>
                              <a:lnTo>
                                <a:pt x="770890" y="165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2794000</wp:posOffset>
                </wp:positionV>
                <wp:extent cx="783590" cy="2921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59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2870200</wp:posOffset>
                </wp:positionV>
                <wp:extent cx="600075" cy="527685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2313" y="3522508"/>
                          <a:ext cx="587375" cy="514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375" h="514985" extrusionOk="0">
                              <a:moveTo>
                                <a:pt x="0" y="0"/>
                              </a:moveTo>
                              <a:lnTo>
                                <a:pt x="0" y="514985"/>
                              </a:lnTo>
                              <a:lnTo>
                                <a:pt x="587375" y="514985"/>
                              </a:lnTo>
                              <a:lnTo>
                                <a:pt x="587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64-2</w:t>
                            </w:r>
                          </w:p>
                          <w:p w:rsidR="00AC52C3" w:rsidRDefault="00EC508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2870200</wp:posOffset>
                </wp:positionV>
                <wp:extent cx="600075" cy="52768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27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sdt>
        <w:sdtPr>
          <w:tag w:val="goog_rdk_7"/>
          <w:id w:val="91366110"/>
        </w:sdtPr>
        <w:sdtEndPr/>
        <w:sdtContent>
          <w:del w:id="7" w:author="narasimha danduboina" w:date="2022-05-04T16:34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2311400</wp:posOffset>
                      </wp:positionV>
                      <wp:extent cx="589280" cy="500380"/>
                      <wp:effectExtent l="0" t="0" r="0" b="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7710" y="3536160"/>
                                <a:ext cx="576580" cy="487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580" h="487680" extrusionOk="0">
                                    <a:moveTo>
                                      <a:pt x="0" y="0"/>
                                    </a:moveTo>
                                    <a:lnTo>
                                      <a:pt x="576580" y="4876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2311400</wp:posOffset>
                      </wp:positionV>
                      <wp:extent cx="589280" cy="500380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9280" cy="5003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del>
        </w:sdtContent>
      </w:sdt>
      <w:sdt>
        <w:sdtPr>
          <w:tag w:val="goog_rdk_8"/>
          <w:id w:val="-613908577"/>
        </w:sdtPr>
        <w:sdtEndPr/>
        <w:sdtContent>
          <w:ins w:id="8" w:author="narasimha danduboina" w:date="2022-05-04T16:34:00Z"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7248525</wp:posOffset>
                      </wp:positionV>
                      <wp:extent cx="589280" cy="500380"/>
                      <wp:effectExtent l="0" t="0" r="0" b="0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7710" y="3536160"/>
                                <a:ext cx="576580" cy="487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6580" h="487680" extrusionOk="0">
                                    <a:moveTo>
                                      <a:pt x="0" y="0"/>
                                    </a:moveTo>
                                    <a:lnTo>
                                      <a:pt x="576580" y="48768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2200275</wp:posOffset>
                      </wp:positionH>
                      <wp:positionV relativeFrom="paragraph">
                        <wp:posOffset>7248525</wp:posOffset>
                      </wp:positionV>
                      <wp:extent cx="589280" cy="500380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9280" cy="5003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ins>
        </w:sdtContent>
      </w:sdt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6083300</wp:posOffset>
                </wp:positionV>
                <wp:extent cx="2910205" cy="1010285"/>
                <wp:effectExtent l="0" t="0" r="0" b="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7248" y="3281208"/>
                          <a:ext cx="2897505" cy="997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7505" h="997585" extrusionOk="0">
                              <a:moveTo>
                                <a:pt x="0" y="0"/>
                              </a:moveTo>
                              <a:lnTo>
                                <a:pt x="0" y="997585"/>
                              </a:lnTo>
                              <a:lnTo>
                                <a:pt x="2897505" y="997585"/>
                              </a:lnTo>
                              <a:lnTo>
                                <a:pt x="2897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Class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10.0.0.0 – 10.255.255.255 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Class B 172.16.0.0 – 172.31.255.255 </w:t>
                            </w:r>
                          </w:p>
                          <w:p w:rsidR="00AC52C3" w:rsidRDefault="00EC508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Class C 192.168.0.0 – 192.168.255.255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6083300</wp:posOffset>
                </wp:positionV>
                <wp:extent cx="2910205" cy="101028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0205" cy="1010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C52C3" w:rsidSect="00006F70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8C" w:rsidRDefault="00EC508C">
      <w:pPr>
        <w:spacing w:after="0" w:line="240" w:lineRule="auto"/>
      </w:pPr>
      <w:r>
        <w:separator/>
      </w:r>
    </w:p>
  </w:endnote>
  <w:endnote w:type="continuationSeparator" w:id="0">
    <w:p w:rsidR="00EC508C" w:rsidRDefault="00EC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8C" w:rsidRDefault="00EC508C">
      <w:pPr>
        <w:spacing w:after="0" w:line="240" w:lineRule="auto"/>
      </w:pPr>
      <w:r>
        <w:separator/>
      </w:r>
    </w:p>
  </w:footnote>
  <w:footnote w:type="continuationSeparator" w:id="0">
    <w:p w:rsidR="00EC508C" w:rsidRDefault="00EC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0000"/>
      </w:rPr>
      <w:tag w:val="goog_rdk_11"/>
      <w:id w:val="-1182671434"/>
    </w:sdtPr>
    <w:sdtEndPr/>
    <w:sdtContent>
      <w:p w:rsidR="00AC52C3" w:rsidRPr="00006F70" w:rsidRDefault="00006F70">
        <w:pPr>
          <w:rPr>
            <w:ins w:id="9" w:author="Narayana Rao.B" w:date="2022-09-04T06:09:00Z"/>
            <w:color w:val="FF0000"/>
          </w:rPr>
        </w:pPr>
        <w:r w:rsidRPr="00006F70">
          <w:rPr>
            <w:color w:val="FF0000"/>
          </w:rPr>
          <w:t>https://github.com/iamsamkhan</w:t>
        </w:r>
        <w:sdt>
          <w:sdtPr>
            <w:rPr>
              <w:color w:val="FF0000"/>
            </w:rPr>
            <w:tag w:val="goog_rdk_10"/>
            <w:id w:val="-733085961"/>
            <w:showingPlcHdr/>
          </w:sdtPr>
          <w:sdtEndPr/>
          <w:sdtContent>
            <w:r w:rsidR="00A14684">
              <w:rPr>
                <w:color w:val="FF0000"/>
              </w:rPr>
              <w:t xml:space="preserve">     </w:t>
            </w:r>
          </w:sdtContent>
        </w:sdt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C3"/>
    <w:rsid w:val="00006F70"/>
    <w:rsid w:val="00A14684"/>
    <w:rsid w:val="00AC52C3"/>
    <w:rsid w:val="00EC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FC59B-D5C7-45F8-8F10-49EEE6EA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0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70"/>
  </w:style>
  <w:style w:type="paragraph" w:styleId="Footer">
    <w:name w:val="footer"/>
    <w:basedOn w:val="Normal"/>
    <w:link w:val="FooterChar"/>
    <w:uiPriority w:val="99"/>
    <w:unhideWhenUsed/>
    <w:rsid w:val="0000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1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image" Target="media/image7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2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1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8.png"/><Relationship Id="rId28" Type="http://schemas.openxmlformats.org/officeDocument/2006/relationships/image" Target="media/image19.png"/><Relationship Id="rId10" Type="http://schemas.openxmlformats.org/officeDocument/2006/relationships/image" Target="media/image12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22" Type="http://schemas.openxmlformats.org/officeDocument/2006/relationships/image" Target="media/image6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ALRhGgBsFthL4Ep5j1b5oMBjlA==">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Shamshad</cp:lastModifiedBy>
  <cp:revision>3</cp:revision>
  <dcterms:created xsi:type="dcterms:W3CDTF">2020-03-30T10:41:00Z</dcterms:created>
  <dcterms:modified xsi:type="dcterms:W3CDTF">2023-03-17T05:09:00Z</dcterms:modified>
</cp:coreProperties>
</file>