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21D" w:rsidRPr="0092621D" w:rsidRDefault="0092621D" w:rsidP="0092621D">
      <w:r w:rsidRPr="0092621D">
        <w:rPr>
          <w:highlight w:val="red"/>
        </w:rPr>
        <w:t>https://github.com/iamsamkha</w:t>
      </w:r>
      <w:bookmarkStart w:id="0" w:name="_GoBack"/>
      <w:bookmarkEnd w:id="0"/>
      <w:r w:rsidRPr="0092621D">
        <w:rPr>
          <w:highlight w:val="red"/>
        </w:rPr>
        <w:t>n</w:t>
      </w:r>
    </w:p>
    <w:p w:rsidR="0092621D" w:rsidRDefault="009262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2621D" w:rsidRDefault="009262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14513" w:rsidRDefault="001E7A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21BE7C8B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margin-left:0;margin-top:0;width:50pt;height:50pt;z-index:251667456;visibility:hidden">
            <o:lock v:ext="edit" selection="t"/>
          </v:shape>
        </w:pict>
      </w:r>
    </w:p>
    <w:sdt>
      <w:sdtPr>
        <w:tag w:val="goog_rdk_6"/>
        <w:id w:val="913820332"/>
      </w:sdtPr>
      <w:sdtEndPr/>
      <w:sdtContent>
        <w:p w:rsidR="00E14513" w:rsidRDefault="001E7A44">
          <w:r>
            <w:rPr>
              <w:noProof/>
              <w:lang w:val="en-IN"/>
            </w:rPr>
            <mc:AlternateContent>
              <mc:Choice Requires="wpg">
                <w:drawing>
                  <wp:anchor distT="0" distB="0" distL="114300" distR="114300" simplePos="0" relativeHeight="251648000" behindDoc="0" locked="0" layoutInCell="1" hidden="0" allowOverlap="1">
                    <wp:simplePos x="0" y="0"/>
                    <wp:positionH relativeFrom="column">
                      <wp:posOffset>-190499</wp:posOffset>
                    </wp:positionH>
                    <wp:positionV relativeFrom="paragraph">
                      <wp:posOffset>0</wp:posOffset>
                    </wp:positionV>
                    <wp:extent cx="1193165" cy="278765"/>
                    <wp:effectExtent l="0" t="0" r="0" b="0"/>
                    <wp:wrapNone/>
                    <wp:docPr id="2" name="Freeform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755768" y="3646968"/>
                              <a:ext cx="1180465" cy="2660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80465" h="266065" extrusionOk="0">
                                  <a:moveTo>
                                    <a:pt x="0" y="0"/>
                                  </a:moveTo>
                                  <a:lnTo>
                                    <a:pt x="0" y="266065"/>
                                  </a:lnTo>
                                  <a:lnTo>
                                    <a:pt x="1180465" y="266065"/>
                                  </a:lnTo>
                                  <a:lnTo>
                                    <a:pt x="11804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14513" w:rsidRDefault="001E7A44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Network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-190499</wp:posOffset>
                    </wp:positionH>
                    <wp:positionV relativeFrom="paragraph">
                      <wp:posOffset>0</wp:posOffset>
                    </wp:positionV>
                    <wp:extent cx="1193165" cy="278765"/>
                    <wp:effectExtent b="0" l="0" r="0" t="0"/>
                    <wp:wrapNone/>
                    <wp:docPr id="2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93165" cy="27876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lang w:val="en-IN"/>
            </w:rPr>
            <mc:AlternateContent>
              <mc:Choice Requires="wpg">
                <w:drawing>
                  <wp:anchor distT="0" distB="0" distL="114300" distR="114300" simplePos="0" relativeHeight="251649024" behindDoc="0" locked="0" layoutInCell="1" hidden="0" allowOverlap="1">
                    <wp:simplePos x="0" y="0"/>
                    <wp:positionH relativeFrom="column">
                      <wp:posOffset>-228599</wp:posOffset>
                    </wp:positionH>
                    <wp:positionV relativeFrom="paragraph">
                      <wp:posOffset>850900</wp:posOffset>
                    </wp:positionV>
                    <wp:extent cx="1193165" cy="278765"/>
                    <wp:effectExtent l="0" t="0" r="0" b="0"/>
                    <wp:wrapNone/>
                    <wp:docPr id="14" name="Freeform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755768" y="3646968"/>
                              <a:ext cx="1180465" cy="2660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80465" h="266065" extrusionOk="0">
                                  <a:moveTo>
                                    <a:pt x="0" y="0"/>
                                  </a:moveTo>
                                  <a:lnTo>
                                    <a:pt x="0" y="266065"/>
                                  </a:lnTo>
                                  <a:lnTo>
                                    <a:pt x="1180465" y="266065"/>
                                  </a:lnTo>
                                  <a:lnTo>
                                    <a:pt x="11804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14513" w:rsidRDefault="001E7A44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Networking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-228599</wp:posOffset>
                    </wp:positionH>
                    <wp:positionV relativeFrom="paragraph">
                      <wp:posOffset>850900</wp:posOffset>
                    </wp:positionV>
                    <wp:extent cx="1193165" cy="278765"/>
                    <wp:effectExtent b="0" l="0" r="0" t="0"/>
                    <wp:wrapNone/>
                    <wp:docPr id="14" name="image14.png"/>
                    <a:graphic>
                      <a:graphicData uri="http://schemas.openxmlformats.org/drawingml/2006/picture">
                        <pic:pic>
                          <pic:nvPicPr>
                            <pic:cNvPr id="0" name="image14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93165" cy="27876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lang w:val="en-IN"/>
            </w:rPr>
            <mc:AlternateContent>
              <mc:Choice Requires="wpg">
                <w:drawing>
                  <wp:anchor distT="0" distB="0" distL="114300" distR="114300" simplePos="0" relativeHeight="251650048" behindDoc="0" locked="0" layoutInCell="1" hidden="0" allowOverlap="1">
                    <wp:simplePos x="0" y="0"/>
                    <wp:positionH relativeFrom="column">
                      <wp:posOffset>1447800</wp:posOffset>
                    </wp:positionH>
                    <wp:positionV relativeFrom="paragraph">
                      <wp:posOffset>736600</wp:posOffset>
                    </wp:positionV>
                    <wp:extent cx="2870200" cy="606425"/>
                    <wp:effectExtent l="0" t="0" r="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70200" cy="606425"/>
                              <a:chOff x="3904525" y="3470425"/>
                              <a:chExt cx="2882950" cy="619150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3910900" y="3476788"/>
                                <a:ext cx="2870200" cy="606425"/>
                                <a:chOff x="0" y="0"/>
                                <a:chExt cx="2870200" cy="606425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0" y="0"/>
                                  <a:ext cx="2870200" cy="606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14513" w:rsidRDefault="00E14513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0" y="46990"/>
                                  <a:ext cx="415290" cy="559435"/>
                                  <a:chOff x="0" y="0"/>
                                  <a:chExt cx="415290" cy="559435"/>
                                </a:xfrm>
                              </wpg:grpSpPr>
                              <wps:wsp>
                                <wps:cNvPr id="8" name="Freeform 8"/>
                                <wps:cNvSpPr/>
                                <wps:spPr>
                                  <a:xfrm>
                                    <a:off x="0" y="0"/>
                                    <a:ext cx="415290" cy="36004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15290" h="36004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360045"/>
                                        </a:lnTo>
                                        <a:lnTo>
                                          <a:pt x="415290" y="360045"/>
                                        </a:lnTo>
                                        <a:lnTo>
                                          <a:pt x="4152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9" name="Freeform 9"/>
                                <wps:cNvSpPr/>
                                <wps:spPr>
                                  <a:xfrm>
                                    <a:off x="83185" y="360045"/>
                                    <a:ext cx="221615" cy="19939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21615" h="199390" extrusionOk="0">
                                        <a:moveTo>
                                          <a:pt x="110807" y="0"/>
                                        </a:moveTo>
                                        <a:lnTo>
                                          <a:pt x="0" y="199390"/>
                                        </a:lnTo>
                                        <a:lnTo>
                                          <a:pt x="221615" y="1993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2454910" y="0"/>
                                  <a:ext cx="415290" cy="559435"/>
                                  <a:chOff x="0" y="0"/>
                                  <a:chExt cx="415290" cy="559435"/>
                                </a:xfrm>
                              </wpg:grpSpPr>
                              <wps:wsp>
                                <wps:cNvPr id="11" name="Freeform 11"/>
                                <wps:cNvSpPr/>
                                <wps:spPr>
                                  <a:xfrm>
                                    <a:off x="0" y="0"/>
                                    <a:ext cx="415290" cy="36004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15290" h="36004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360045"/>
                                        </a:lnTo>
                                        <a:lnTo>
                                          <a:pt x="415290" y="360045"/>
                                        </a:lnTo>
                                        <a:lnTo>
                                          <a:pt x="4152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2" name="Freeform 12"/>
                                <wps:cNvSpPr/>
                                <wps:spPr>
                                  <a:xfrm>
                                    <a:off x="83185" y="360045"/>
                                    <a:ext cx="221615" cy="19939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21615" h="199390" extrusionOk="0">
                                        <a:moveTo>
                                          <a:pt x="110807" y="0"/>
                                        </a:moveTo>
                                        <a:lnTo>
                                          <a:pt x="0" y="199390"/>
                                        </a:lnTo>
                                        <a:lnTo>
                                          <a:pt x="221615" y="1993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13" name="Freeform 13"/>
                              <wps:cNvSpPr/>
                              <wps:spPr>
                                <a:xfrm rot="10800000" flipH="1">
                                  <a:off x="415290" y="360044"/>
                                  <a:ext cx="2039620" cy="46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9620" h="46990" extrusionOk="0">
                                      <a:moveTo>
                                        <a:pt x="0" y="0"/>
                                      </a:moveTo>
                                      <a:lnTo>
                                        <a:pt x="2039620" y="4699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1447800</wp:posOffset>
                    </wp:positionH>
                    <wp:positionV relativeFrom="paragraph">
                      <wp:posOffset>736600</wp:posOffset>
                    </wp:positionV>
                    <wp:extent cx="2870200" cy="606425"/>
                    <wp:effectExtent b="0" l="0" r="0" t="0"/>
                    <wp:wrapNone/>
                    <wp:docPr id="3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70200" cy="6064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lang w:val="en-IN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hidden="0" allowOverlap="1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1181100</wp:posOffset>
                    </wp:positionV>
                    <wp:extent cx="2011045" cy="51435"/>
                    <wp:effectExtent l="0" t="0" r="0" b="0"/>
                    <wp:wrapNone/>
                    <wp:docPr id="1" name="Freeform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 flipH="1">
                              <a:off x="4346828" y="3760633"/>
                              <a:ext cx="1998345" cy="387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98345" h="38735" extrusionOk="0">
                                  <a:moveTo>
                                    <a:pt x="0" y="0"/>
                                  </a:moveTo>
                                  <a:lnTo>
                                    <a:pt x="1998345" y="387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1181100</wp:posOffset>
                    </wp:positionV>
                    <wp:extent cx="2011045" cy="51435"/>
                    <wp:effectExtent b="0" l="0" r="0" t="0"/>
                    <wp:wrapNone/>
                    <wp:docPr id="8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11045" cy="5143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lang w:val="en-IN"/>
            </w:rPr>
            <mc:AlternateContent>
              <mc:Choice Requires="wpg">
                <w:drawing>
                  <wp:anchor distT="0" distB="0" distL="114300" distR="114300" simplePos="0" relativeHeight="251652096" behindDoc="0" locked="0" layoutInCell="1" hidden="0" allowOverlap="1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977900</wp:posOffset>
                    </wp:positionV>
                    <wp:extent cx="1969135" cy="73660"/>
                    <wp:effectExtent l="0" t="0" r="0" b="0"/>
                    <wp:wrapNone/>
                    <wp:docPr id="4" name="Freeform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4367783" y="3749520"/>
                              <a:ext cx="1956435" cy="60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56435" h="60960" extrusionOk="0">
                                  <a:moveTo>
                                    <a:pt x="0" y="0"/>
                                  </a:moveTo>
                                  <a:lnTo>
                                    <a:pt x="1956435" y="6096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977900</wp:posOffset>
                    </wp:positionV>
                    <wp:extent cx="1969135" cy="73660"/>
                    <wp:effectExtent b="0" l="0" r="0" t="0"/>
                    <wp:wrapNone/>
                    <wp:docPr id="4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1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69135" cy="7366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lang w:val="en-IN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hidden="0" allowOverlap="1">
                    <wp:simplePos x="0" y="0"/>
                    <wp:positionH relativeFrom="column">
                      <wp:posOffset>-228599</wp:posOffset>
                    </wp:positionH>
                    <wp:positionV relativeFrom="paragraph">
                      <wp:posOffset>1816100</wp:posOffset>
                    </wp:positionV>
                    <wp:extent cx="1193165" cy="278765"/>
                    <wp:effectExtent l="0" t="0" r="0" b="0"/>
                    <wp:wrapNone/>
                    <wp:docPr id="15" name="Freeform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755768" y="3646968"/>
                              <a:ext cx="1180465" cy="2660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80465" h="266065" extrusionOk="0">
                                  <a:moveTo>
                                    <a:pt x="0" y="0"/>
                                  </a:moveTo>
                                  <a:lnTo>
                                    <a:pt x="0" y="266065"/>
                                  </a:lnTo>
                                  <a:lnTo>
                                    <a:pt x="1180465" y="266065"/>
                                  </a:lnTo>
                                  <a:lnTo>
                                    <a:pt x="11804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14513" w:rsidRDefault="001E7A44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Internetwork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-228599</wp:posOffset>
                    </wp:positionH>
                    <wp:positionV relativeFrom="paragraph">
                      <wp:posOffset>1816100</wp:posOffset>
                    </wp:positionV>
                    <wp:extent cx="1193165" cy="278765"/>
                    <wp:effectExtent b="0" l="0" r="0" t="0"/>
                    <wp:wrapNone/>
                    <wp:docPr id="9" name="image9.png"/>
                    <a:graphic>
                      <a:graphicData uri="http://schemas.openxmlformats.org/drawingml/2006/picture">
                        <pic:pic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1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93165" cy="27876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lang w:val="en-IN"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hidden="0" allowOverlap="1">
                    <wp:simplePos x="0" y="0"/>
                    <wp:positionH relativeFrom="column">
                      <wp:posOffset>1498600</wp:posOffset>
                    </wp:positionH>
                    <wp:positionV relativeFrom="paragraph">
                      <wp:posOffset>-76199</wp:posOffset>
                    </wp:positionV>
                    <wp:extent cx="415290" cy="559435"/>
                    <wp:effectExtent l="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15290" cy="559435"/>
                              <a:chOff x="5132000" y="3493925"/>
                              <a:chExt cx="428000" cy="572150"/>
                            </a:xfrm>
                          </wpg:grpSpPr>
                          <wpg:grpSp>
                            <wpg:cNvPr id="17" name="Group 17"/>
                            <wpg:cNvGrpSpPr/>
                            <wpg:grpSpPr>
                              <a:xfrm>
                                <a:off x="5138355" y="3500283"/>
                                <a:ext cx="415290" cy="559435"/>
                                <a:chOff x="0" y="0"/>
                                <a:chExt cx="415290" cy="559435"/>
                              </a:xfrm>
                            </wpg:grpSpPr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0"/>
                                  <a:ext cx="415275" cy="559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14513" w:rsidRDefault="00E14513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0" y="0"/>
                                  <a:ext cx="415290" cy="360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5290" h="360045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360045"/>
                                      </a:lnTo>
                                      <a:lnTo>
                                        <a:pt x="415290" y="360045"/>
                                      </a:lnTo>
                                      <a:lnTo>
                                        <a:pt x="415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14513" w:rsidRDefault="00E14513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88900" tIns="38100" rIns="88900" bIns="38100" anchor="t" anchorCtr="0">
                                <a:noAutofit/>
                              </wps:bodyPr>
                            </wps:wsp>
                            <wps:wsp>
                              <wps:cNvPr id="20" name="Freeform 20"/>
                              <wps:cNvSpPr/>
                              <wps:spPr>
                                <a:xfrm>
                                  <a:off x="83185" y="360045"/>
                                  <a:ext cx="221615" cy="199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1615" h="199390" extrusionOk="0">
                                      <a:moveTo>
                                        <a:pt x="110807" y="0"/>
                                      </a:moveTo>
                                      <a:lnTo>
                                        <a:pt x="0" y="199390"/>
                                      </a:lnTo>
                                      <a:lnTo>
                                        <a:pt x="221615" y="1993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1498600</wp:posOffset>
                    </wp:positionH>
                    <wp:positionV relativeFrom="paragraph">
                      <wp:posOffset>-76199</wp:posOffset>
                    </wp:positionV>
                    <wp:extent cx="415290" cy="559435"/>
                    <wp:effectExtent b="0" l="0" r="0" t="0"/>
                    <wp:wrapNone/>
                    <wp:docPr id="15" name="image15.png"/>
                    <a:graphic>
                      <a:graphicData uri="http://schemas.openxmlformats.org/drawingml/2006/picture">
                        <pic:pic>
                          <pic:nvPicPr>
                            <pic:cNvPr id="0" name="image15.png"/>
                            <pic:cNvPicPr preferRelativeResize="0"/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15290" cy="55943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lang w:val="en-IN"/>
            </w:rPr>
            <mc:AlternateContent>
              <mc:Choice Requires="wpg">
                <w:drawing>
                  <wp:anchor distT="0" distB="0" distL="114300" distR="114300" simplePos="0" relativeHeight="251655168" behindDoc="0" locked="0" layoutInCell="1" hidden="0" allowOverlap="1">
                    <wp:simplePos x="0" y="0"/>
                    <wp:positionH relativeFrom="column">
                      <wp:posOffset>3949700</wp:posOffset>
                    </wp:positionH>
                    <wp:positionV relativeFrom="paragraph">
                      <wp:posOffset>-126999</wp:posOffset>
                    </wp:positionV>
                    <wp:extent cx="415290" cy="559435"/>
                    <wp:effectExtent l="0" t="0" r="0" b="0"/>
                    <wp:wrapNone/>
                    <wp:docPr id="21" name="Group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15290" cy="559435"/>
                              <a:chOff x="5132000" y="3493925"/>
                              <a:chExt cx="428000" cy="572150"/>
                            </a:xfrm>
                          </wpg:grpSpPr>
                          <wpg:grpSp>
                            <wpg:cNvPr id="22" name="Group 22"/>
                            <wpg:cNvGrpSpPr/>
                            <wpg:grpSpPr>
                              <a:xfrm>
                                <a:off x="5138355" y="3500283"/>
                                <a:ext cx="415290" cy="559435"/>
                                <a:chOff x="0" y="0"/>
                                <a:chExt cx="415290" cy="559435"/>
                              </a:xfrm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0" y="0"/>
                                  <a:ext cx="415275" cy="559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14513" w:rsidRDefault="00E14513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reeform 24"/>
                              <wps:cNvSpPr/>
                              <wps:spPr>
                                <a:xfrm>
                                  <a:off x="0" y="0"/>
                                  <a:ext cx="415290" cy="360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5290" h="360045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360045"/>
                                      </a:lnTo>
                                      <a:lnTo>
                                        <a:pt x="415290" y="360045"/>
                                      </a:lnTo>
                                      <a:lnTo>
                                        <a:pt x="415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14513" w:rsidRDefault="00E14513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88900" tIns="38100" rIns="88900" bIns="38100" anchor="t" anchorCtr="0">
                                <a:noAutofit/>
                              </wps:bodyPr>
                            </wps:wsp>
                            <wps:wsp>
                              <wps:cNvPr id="25" name="Freeform 25"/>
                              <wps:cNvSpPr/>
                              <wps:spPr>
                                <a:xfrm>
                                  <a:off x="83185" y="360045"/>
                                  <a:ext cx="221615" cy="199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1615" h="199390" extrusionOk="0">
                                      <a:moveTo>
                                        <a:pt x="110807" y="0"/>
                                      </a:moveTo>
                                      <a:lnTo>
                                        <a:pt x="0" y="199390"/>
                                      </a:lnTo>
                                      <a:lnTo>
                                        <a:pt x="221615" y="1993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3949700</wp:posOffset>
                    </wp:positionH>
                    <wp:positionV relativeFrom="paragraph">
                      <wp:posOffset>-126999</wp:posOffset>
                    </wp:positionV>
                    <wp:extent cx="415290" cy="559435"/>
                    <wp:effectExtent b="0" l="0" r="0" t="0"/>
                    <wp:wrapNone/>
                    <wp:docPr id="16" name="image16.png"/>
                    <a:graphic>
                      <a:graphicData uri="http://schemas.openxmlformats.org/drawingml/2006/picture">
                        <pic:pic>
                          <pic:nvPicPr>
                            <pic:cNvPr id="0" name="image16.png"/>
                            <pic:cNvPicPr preferRelativeResize="0"/>
                          </pic:nvPicPr>
                          <pic:blipFill>
                            <a:blip r:embed="rId1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15290" cy="55943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lang w:val="en-IN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hidden="0" allowOverlap="1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215900</wp:posOffset>
                    </wp:positionV>
                    <wp:extent cx="2052320" cy="59690"/>
                    <wp:effectExtent l="0" t="0" r="0" b="0"/>
                    <wp:wrapNone/>
                    <wp:docPr id="26" name="Freeform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 flipH="1">
                              <a:off x="4326190" y="3756505"/>
                              <a:ext cx="2039620" cy="469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620" h="46990" extrusionOk="0">
                                  <a:moveTo>
                                    <a:pt x="0" y="0"/>
                                  </a:moveTo>
                                  <a:lnTo>
                                    <a:pt x="2039620" y="469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215900</wp:posOffset>
                    </wp:positionV>
                    <wp:extent cx="2052320" cy="59690"/>
                    <wp:effectExtent b="0" l="0" r="0" t="0"/>
                    <wp:wrapNone/>
                    <wp:docPr id="10" name="image10.png"/>
                    <a:graphic>
                      <a:graphicData uri="http://schemas.openxmlformats.org/drawingml/2006/picture">
                        <pic:pic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1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52320" cy="596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sdt>
            <w:sdtPr>
              <w:tag w:val="goog_rdk_0"/>
              <w:id w:val="75646026"/>
            </w:sdtPr>
            <w:sdtEndPr/>
            <w:sdtContent>
              <w:del w:id="1" w:author="darpansingh sengar" w:date="2023-02-22T07:38:00Z">
                <w:r>
                  <w:rPr>
                    <w:noProof/>
                    <w:lang w:val="en-IN"/>
                  </w:rPr>
                  <mc:AlternateContent>
                    <mc:Choice Requires="wpg">
                      <w:drawing>
                        <wp:anchor distT="0" distB="0" distL="114300" distR="114300" simplePos="0" relativeHeight="251657216" behindDoc="0" locked="0" layoutInCell="1" hidden="0" allowOverlap="1">
                          <wp:simplePos x="0" y="0"/>
                          <wp:positionH relativeFrom="column">
                            <wp:posOffset>1117600</wp:posOffset>
                          </wp:positionH>
                          <wp:positionV relativeFrom="paragraph">
                            <wp:posOffset>1384300</wp:posOffset>
                          </wp:positionV>
                          <wp:extent cx="4829810" cy="1321435"/>
                          <wp:effectExtent l="0" t="0" r="0" b="0"/>
                          <wp:wrapNone/>
                          <wp:docPr id="27" name="Group 27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4829810" cy="1321435"/>
                                    <a:chOff x="2924725" y="3112925"/>
                                    <a:chExt cx="4842550" cy="1334150"/>
                                  </a:xfrm>
                                </wpg:grpSpPr>
                                <wpg:grpSp>
                                  <wpg:cNvPr id="28" name="Group 28"/>
                                  <wpg:cNvGrpSpPr/>
                                  <wpg:grpSpPr>
                                    <a:xfrm>
                                      <a:off x="2931095" y="3119283"/>
                                      <a:ext cx="4829808" cy="1321434"/>
                                      <a:chOff x="0" y="0"/>
                                      <a:chExt cx="4829808" cy="1321434"/>
                                    </a:xfrm>
                                  </wpg:grpSpPr>
                                  <wps:wsp>
                                    <wps:cNvPr id="29" name="Rectangle 29"/>
                                    <wps:cNvSpPr/>
                                    <wps:spPr>
                                      <a:xfrm>
                                        <a:off x="0" y="0"/>
                                        <a:ext cx="4829800" cy="1321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14513" w:rsidRDefault="00E14513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30" name="Group 30"/>
                                    <wpg:cNvGrpSpPr/>
                                    <wpg:grpSpPr>
                                      <a:xfrm>
                                        <a:off x="0" y="0"/>
                                        <a:ext cx="1767838" cy="1321434"/>
                                        <a:chOff x="0" y="0"/>
                                        <a:chExt cx="1767838" cy="1321434"/>
                                      </a:xfrm>
                                    </wpg:grpSpPr>
                                    <wps:wsp>
                                      <wps:cNvPr id="31" name="Freeform 31"/>
                                      <wps:cNvSpPr/>
                                      <wps:spPr>
                                        <a:xfrm>
                                          <a:off x="598804" y="476885"/>
                                          <a:ext cx="465454" cy="21590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465454" h="21590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215900"/>
                                              </a:lnTo>
                                              <a:lnTo>
                                                <a:pt x="465454" y="215900"/>
                                              </a:lnTo>
                                              <a:lnTo>
                                                <a:pt x="465454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:rsidR="00E14513" w:rsidRDefault="001E7A44">
                                            <w:pPr>
                                              <w:spacing w:line="275" w:lineRule="auto"/>
                                              <w:textDirection w:val="btLr"/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color w:val="000000"/>
                                              </w:rPr>
                                              <w:t>s/w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spcFirstLastPara="1" wrap="square" lIns="88900" tIns="38100" rIns="88900" bIns="3810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32" name="Group 32"/>
                                      <wpg:cNvGrpSpPr/>
                                      <wpg:grpSpPr>
                                        <a:xfrm>
                                          <a:off x="1521459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33" name="Freeform 3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4" name="Freeform 34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5" name="Group 35"/>
                                      <wpg:cNvGrpSpPr/>
                                      <wpg:grpSpPr>
                                        <a:xfrm>
                                          <a:off x="1477009" y="856614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36" name="Freeform 36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7" name="Freeform 37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8" name="Group 38"/>
                                      <wpg:cNvGrpSpPr/>
                                      <wpg:grpSpPr>
                                        <a:xfrm>
                                          <a:off x="0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39" name="Freeform 39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0" name="Freeform 40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1" name="Group 41"/>
                                      <wpg:cNvGrpSpPr/>
                                      <wpg:grpSpPr>
                                        <a:xfrm>
                                          <a:off x="0" y="99441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42" name="Freeform 4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3" name="Freeform 43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4" name="Freeform 44"/>
                                      <wps:cNvSpPr/>
                                      <wps:spPr>
                                        <a:xfrm rot="10800000" flipH="1">
                                          <a:off x="1064259" y="210185"/>
                                          <a:ext cx="462279" cy="26670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462279" h="26670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62279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5" name="Freeform 45"/>
                                      <wps:cNvSpPr/>
                                      <wps:spPr>
                                        <a:xfrm>
                                          <a:off x="1064259" y="692785"/>
                                          <a:ext cx="412749" cy="16383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412749" h="16383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12749" y="16383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6" name="Freeform 46"/>
                                      <wps:cNvSpPr/>
                                      <wps:spPr>
                                        <a:xfrm rot="10800000">
                                          <a:off x="246379" y="210185"/>
                                          <a:ext cx="352424" cy="26670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352424" h="26670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7" name="Freeform 47"/>
                                      <wps:cNvSpPr/>
                                      <wps:spPr>
                                        <a:xfrm flipH="1">
                                          <a:off x="246379" y="692785"/>
                                          <a:ext cx="352424" cy="301625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352424" h="301625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301625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8" name="Group 48"/>
                                    <wpg:cNvGrpSpPr/>
                                    <wpg:grpSpPr>
                                      <a:xfrm>
                                        <a:off x="3061970" y="0"/>
                                        <a:ext cx="1767838" cy="1321434"/>
                                        <a:chOff x="0" y="0"/>
                                        <a:chExt cx="1767838" cy="1321434"/>
                                      </a:xfrm>
                                    </wpg:grpSpPr>
                                    <wps:wsp>
                                      <wps:cNvPr id="49" name="Freeform 49"/>
                                      <wps:cNvSpPr/>
                                      <wps:spPr>
                                        <a:xfrm>
                                          <a:off x="598804" y="476885"/>
                                          <a:ext cx="465454" cy="21590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465454" h="21590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215900"/>
                                              </a:lnTo>
                                              <a:lnTo>
                                                <a:pt x="465454" y="215900"/>
                                              </a:lnTo>
                                              <a:lnTo>
                                                <a:pt x="465454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:rsidR="00E14513" w:rsidRDefault="001E7A44">
                                            <w:pPr>
                                              <w:spacing w:line="275" w:lineRule="auto"/>
                                              <w:textDirection w:val="btLr"/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color w:val="000000"/>
                                              </w:rPr>
                                              <w:t>s/w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spcFirstLastPara="1" wrap="square" lIns="88900" tIns="38100" rIns="88900" bIns="3810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50" name="Group 50"/>
                                      <wpg:cNvGrpSpPr/>
                                      <wpg:grpSpPr>
                                        <a:xfrm>
                                          <a:off x="1521459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51" name="Freeform 5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52" name="Freeform 52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3" name="Group 53"/>
                                      <wpg:cNvGrpSpPr/>
                                      <wpg:grpSpPr>
                                        <a:xfrm>
                                          <a:off x="1477009" y="856614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54" name="Freeform 54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55" name="Freeform 55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6" name="Group 56"/>
                                      <wpg:cNvGrpSpPr/>
                                      <wpg:grpSpPr>
                                        <a:xfrm>
                                          <a:off x="0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57" name="Freeform 57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58" name="Freeform 58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9" name="Group 59"/>
                                      <wpg:cNvGrpSpPr/>
                                      <wpg:grpSpPr>
                                        <a:xfrm>
                                          <a:off x="0" y="99441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60" name="Freeform 60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61" name="Freeform 61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2" name="Freeform 62"/>
                                      <wps:cNvSpPr/>
                                      <wps:spPr>
                                        <a:xfrm rot="10800000" flipH="1">
                                          <a:off x="1064259" y="210185"/>
                                          <a:ext cx="462279" cy="26670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462279" h="26670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62279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63" name="Freeform 63"/>
                                      <wps:cNvSpPr/>
                                      <wps:spPr>
                                        <a:xfrm>
                                          <a:off x="1064259" y="692785"/>
                                          <a:ext cx="412749" cy="16383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412749" h="16383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12749" y="16383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64" name="Freeform 64"/>
                                      <wps:cNvSpPr/>
                                      <wps:spPr>
                                        <a:xfrm rot="10800000">
                                          <a:off x="246379" y="210185"/>
                                          <a:ext cx="352424" cy="26670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352424" h="26670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65" name="Freeform 65"/>
                                      <wps:cNvSpPr/>
                                      <wps:spPr>
                                        <a:xfrm flipH="1">
                                          <a:off x="246379" y="692785"/>
                                          <a:ext cx="352424" cy="301625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352424" h="301625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301625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6" name="Freeform 66"/>
                                    <wps:cNvSpPr/>
                                    <wps:spPr>
                                      <a:xfrm>
                                        <a:off x="1064260" y="570865"/>
                                        <a:ext cx="2596515" cy="2222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596515" h="22225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596515" y="22225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wgp>
                            </a:graphicData>
                          </a:graphic>
                        </wp:anchor>
                      </w:drawing>
                    </mc:Choice>
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1117600</wp:posOffset>
                          </wp:positionH>
                          <wp:positionV relativeFrom="paragraph">
                            <wp:posOffset>1384300</wp:posOffset>
                          </wp:positionV>
                          <wp:extent cx="4829810" cy="1321435"/>
                          <wp:effectExtent b="0" l="0" r="0" t="0"/>
                          <wp:wrapNone/>
                          <wp:docPr id="5" name="image5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5.png"/>
                                  <pic:cNvPicPr preferRelativeResize="0"/>
                                </pic:nvPicPr>
                                <pic:blipFill>
                                  <a:blip r:embed="rId1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29810" cy="1321435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anchor>
                      </w:drawing>
                    </mc:Fallback>
                  </mc:AlternateContent>
                </w:r>
              </w:del>
            </w:sdtContent>
          </w:sdt>
          <w:sdt>
            <w:sdtPr>
              <w:tag w:val="goog_rdk_1"/>
              <w:id w:val="694118327"/>
            </w:sdtPr>
            <w:sdtEndPr/>
            <w:sdtContent>
              <w:ins w:id="2" w:author="darpansingh sengar" w:date="2023-02-22T07:38:00Z">
                <w:r>
                  <w:rPr>
                    <w:noProof/>
                    <w:lang w:val="en-IN"/>
                  </w:rPr>
                  <mc:AlternateContent>
                    <mc:Choice Requires="wpg">
                      <w:drawing>
                        <wp:anchor distT="0" distB="0" distL="114300" distR="114300" simplePos="0" relativeHeight="251658240" behindDoc="0" locked="0" layoutInCell="1" hidden="0" allowOverlap="1">
                          <wp:simplePos x="0" y="0"/>
                          <wp:positionH relativeFrom="column">
                            <wp:posOffset>1333500</wp:posOffset>
                          </wp:positionH>
                          <wp:positionV relativeFrom="paragraph">
                            <wp:posOffset>1500188</wp:posOffset>
                          </wp:positionV>
                          <wp:extent cx="4829810" cy="1321435"/>
                          <wp:effectExtent l="0" t="0" r="0" b="0"/>
                          <wp:wrapNone/>
                          <wp:docPr id="67" name="Group 67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4829810" cy="1321435"/>
                                    <a:chOff x="2924725" y="3112925"/>
                                    <a:chExt cx="4842550" cy="1334150"/>
                                  </a:xfrm>
                                </wpg:grpSpPr>
                                <wpg:grpSp>
                                  <wpg:cNvPr id="68" name="Group 68"/>
                                  <wpg:cNvGrpSpPr/>
                                  <wpg:grpSpPr>
                                    <a:xfrm>
                                      <a:off x="2931095" y="3119283"/>
                                      <a:ext cx="4829808" cy="1321434"/>
                                      <a:chOff x="0" y="0"/>
                                      <a:chExt cx="4829808" cy="1321434"/>
                                    </a:xfrm>
                                  </wpg:grpSpPr>
                                  <wps:wsp>
                                    <wps:cNvPr id="69" name="Rectangle 69"/>
                                    <wps:cNvSpPr/>
                                    <wps:spPr>
                                      <a:xfrm>
                                        <a:off x="0" y="0"/>
                                        <a:ext cx="4829800" cy="1321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14513" w:rsidRDefault="00E14513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70" name="Group 70"/>
                                    <wpg:cNvGrpSpPr/>
                                    <wpg:grpSpPr>
                                      <a:xfrm>
                                        <a:off x="0" y="0"/>
                                        <a:ext cx="1767838" cy="1321434"/>
                                        <a:chOff x="0" y="0"/>
                                        <a:chExt cx="1767838" cy="1321434"/>
                                      </a:xfrm>
                                    </wpg:grpSpPr>
                                    <wps:wsp>
                                      <wps:cNvPr id="71" name="Freeform 71"/>
                                      <wps:cNvSpPr/>
                                      <wps:spPr>
                                        <a:xfrm>
                                          <a:off x="598804" y="476885"/>
                                          <a:ext cx="465454" cy="21590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465454" h="21590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215900"/>
                                              </a:lnTo>
                                              <a:lnTo>
                                                <a:pt x="465454" y="215900"/>
                                              </a:lnTo>
                                              <a:lnTo>
                                                <a:pt x="465454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:rsidR="00E14513" w:rsidRDefault="001E7A44">
                                            <w:pPr>
                                              <w:spacing w:line="275" w:lineRule="auto"/>
                                              <w:textDirection w:val="btLr"/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color w:val="000000"/>
                                              </w:rPr>
                                              <w:t>s/w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spcFirstLastPara="1" wrap="square" lIns="88900" tIns="38100" rIns="88900" bIns="3810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72" name="Group 72"/>
                                      <wpg:cNvGrpSpPr/>
                                      <wpg:grpSpPr>
                                        <a:xfrm>
                                          <a:off x="1521459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73" name="Freeform 7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74" name="Freeform 74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5" name="Group 75"/>
                                      <wpg:cNvGrpSpPr/>
                                      <wpg:grpSpPr>
                                        <a:xfrm>
                                          <a:off x="1477009" y="856614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76" name="Freeform 76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77" name="Freeform 77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8" name="Group 78"/>
                                      <wpg:cNvGrpSpPr/>
                                      <wpg:grpSpPr>
                                        <a:xfrm>
                                          <a:off x="0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79" name="Freeform 79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80" name="Freeform 80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1" name="Group 81"/>
                                      <wpg:cNvGrpSpPr/>
                                      <wpg:grpSpPr>
                                        <a:xfrm>
                                          <a:off x="0" y="99441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82" name="Freeform 8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83" name="Freeform 83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4" name="Freeform 84"/>
                                      <wps:cNvSpPr/>
                                      <wps:spPr>
                                        <a:xfrm rot="10800000" flipH="1">
                                          <a:off x="1064259" y="210185"/>
                                          <a:ext cx="462279" cy="26670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462279" h="26670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62279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5" name="Freeform 85"/>
                                      <wps:cNvSpPr/>
                                      <wps:spPr>
                                        <a:xfrm>
                                          <a:off x="1064259" y="692785"/>
                                          <a:ext cx="412749" cy="16383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412749" h="16383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12749" y="16383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6" name="Freeform 86"/>
                                      <wps:cNvSpPr/>
                                      <wps:spPr>
                                        <a:xfrm rot="10800000">
                                          <a:off x="246379" y="210185"/>
                                          <a:ext cx="352424" cy="26670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352424" h="26670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7" name="Freeform 87"/>
                                      <wps:cNvSpPr/>
                                      <wps:spPr>
                                        <a:xfrm flipH="1">
                                          <a:off x="246379" y="692785"/>
                                          <a:ext cx="352424" cy="301625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352424" h="301625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301625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88" name="Group 88"/>
                                    <wpg:cNvGrpSpPr/>
                                    <wpg:grpSpPr>
                                      <a:xfrm>
                                        <a:off x="3061970" y="0"/>
                                        <a:ext cx="1767838" cy="1321434"/>
                                        <a:chOff x="0" y="0"/>
                                        <a:chExt cx="1767838" cy="1321434"/>
                                      </a:xfrm>
                                    </wpg:grpSpPr>
                                    <wps:wsp>
                                      <wps:cNvPr id="89" name="Freeform 89"/>
                                      <wps:cNvSpPr/>
                                      <wps:spPr>
                                        <a:xfrm>
                                          <a:off x="598804" y="476885"/>
                                          <a:ext cx="465454" cy="21590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465454" h="21590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215900"/>
                                              </a:lnTo>
                                              <a:lnTo>
                                                <a:pt x="465454" y="215900"/>
                                              </a:lnTo>
                                              <a:lnTo>
                                                <a:pt x="465454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:rsidR="00E14513" w:rsidRDefault="001E7A44">
                                            <w:pPr>
                                              <w:spacing w:line="275" w:lineRule="auto"/>
                                              <w:textDirection w:val="btLr"/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color w:val="000000"/>
                                              </w:rPr>
                                              <w:t>s/w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spcFirstLastPara="1" wrap="square" lIns="88900" tIns="38100" rIns="88900" bIns="3810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90" name="Group 90"/>
                                      <wpg:cNvGrpSpPr/>
                                      <wpg:grpSpPr>
                                        <a:xfrm>
                                          <a:off x="1521459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91" name="Freeform 9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92" name="Freeform 92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93" name="Group 93"/>
                                      <wpg:cNvGrpSpPr/>
                                      <wpg:grpSpPr>
                                        <a:xfrm>
                                          <a:off x="1477009" y="856614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94" name="Freeform 94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95" name="Freeform 95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96" name="Group 96"/>
                                      <wpg:cNvGrpSpPr/>
                                      <wpg:grpSpPr>
                                        <a:xfrm>
                                          <a:off x="0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97" name="Freeform 97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98" name="Freeform 98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99" name="Group 99"/>
                                      <wpg:cNvGrpSpPr/>
                                      <wpg:grpSpPr>
                                        <a:xfrm>
                                          <a:off x="0" y="99441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100" name="Freeform 100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01" name="Freeform 101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02" name="Freeform 102"/>
                                      <wps:cNvSpPr/>
                                      <wps:spPr>
                                        <a:xfrm rot="10800000" flipH="1">
                                          <a:off x="1064259" y="210185"/>
                                          <a:ext cx="462279" cy="26670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462279" h="26670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62279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03" name="Freeform 103"/>
                                      <wps:cNvSpPr/>
                                      <wps:spPr>
                                        <a:xfrm>
                                          <a:off x="1064259" y="692785"/>
                                          <a:ext cx="412749" cy="16383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412749" h="16383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12749" y="16383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04" name="Freeform 104"/>
                                      <wps:cNvSpPr/>
                                      <wps:spPr>
                                        <a:xfrm rot="10800000">
                                          <a:off x="246379" y="210185"/>
                                          <a:ext cx="352424" cy="26670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352424" h="26670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05" name="Freeform 105"/>
                                      <wps:cNvSpPr/>
                                      <wps:spPr>
                                        <a:xfrm flipH="1">
                                          <a:off x="246379" y="692785"/>
                                          <a:ext cx="352424" cy="301625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352424" h="301625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301625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6" name="Freeform 106"/>
                                    <wps:cNvSpPr/>
                                    <wps:spPr>
                                      <a:xfrm>
                                        <a:off x="1064260" y="570865"/>
                                        <a:ext cx="2596515" cy="2222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596515" h="22225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596515" y="22225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wgp>
                            </a:graphicData>
                          </a:graphic>
                        </wp:anchor>
                      </w:drawing>
                    </mc:Choice>
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1333500</wp:posOffset>
                          </wp:positionH>
                          <wp:positionV relativeFrom="paragraph">
                            <wp:posOffset>1500188</wp:posOffset>
                          </wp:positionV>
                          <wp:extent cx="4829810" cy="1321435"/>
                          <wp:effectExtent b="0" l="0" r="0" t="0"/>
                          <wp:wrapNone/>
                          <wp:docPr id="6" name="image6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6.png"/>
                                  <pic:cNvPicPr preferRelativeResize="0"/>
                                </pic:nvPicPr>
                                <pic:blipFill>
                                  <a:blip r:embed="rId1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29810" cy="1321435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anchor>
                      </w:drawing>
                    </mc:Fallback>
                  </mc:AlternateContent>
                </w:r>
              </w:ins>
            </w:sdtContent>
          </w:sdt>
          <w:sdt>
            <w:sdtPr>
              <w:tag w:val="goog_rdk_2"/>
              <w:id w:val="945733873"/>
            </w:sdtPr>
            <w:sdtEndPr/>
            <w:sdtContent>
              <w:ins w:id="3" w:author="narasimha danduboina" w:date="2022-05-04T16:25:00Z">
                <w:r>
                  <w:rPr>
                    <w:noProof/>
                    <w:lang w:val="en-IN"/>
                  </w:rPr>
                  <mc:AlternateContent>
                    <mc:Choice Requires="wpg">
                      <w:drawing>
                        <wp:anchor distT="0" distB="0" distL="114300" distR="114300" simplePos="0" relativeHeight="251659264" behindDoc="0" locked="0" layoutInCell="1" hidden="0" allowOverlap="1">
                          <wp:simplePos x="0" y="0"/>
                          <wp:positionH relativeFrom="column">
                            <wp:posOffset>1114425</wp:posOffset>
                          </wp:positionH>
                          <wp:positionV relativeFrom="paragraph">
                            <wp:posOffset>8220075</wp:posOffset>
                          </wp:positionV>
                          <wp:extent cx="4829810" cy="1321435"/>
                          <wp:effectExtent l="0" t="0" r="0" b="0"/>
                          <wp:wrapNone/>
                          <wp:docPr id="107" name="Group 107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4829810" cy="1321435"/>
                                    <a:chOff x="2924725" y="3112925"/>
                                    <a:chExt cx="4842550" cy="1334150"/>
                                  </a:xfrm>
                                </wpg:grpSpPr>
                                <wpg:grpSp>
                                  <wpg:cNvPr id="108" name="Group 108"/>
                                  <wpg:cNvGrpSpPr/>
                                  <wpg:grpSpPr>
                                    <a:xfrm>
                                      <a:off x="2931095" y="3119283"/>
                                      <a:ext cx="4829808" cy="1321434"/>
                                      <a:chOff x="0" y="0"/>
                                      <a:chExt cx="4829808" cy="1321434"/>
                                    </a:xfrm>
                                  </wpg:grpSpPr>
                                  <wps:wsp>
                                    <wps:cNvPr id="109" name="Rectangle 109"/>
                                    <wps:cNvSpPr/>
                                    <wps:spPr>
                                      <a:xfrm>
                                        <a:off x="0" y="0"/>
                                        <a:ext cx="4829800" cy="1321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14513" w:rsidRDefault="00E14513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10" name="Group 110"/>
                                    <wpg:cNvGrpSpPr/>
                                    <wpg:grpSpPr>
                                      <a:xfrm>
                                        <a:off x="0" y="0"/>
                                        <a:ext cx="1767838" cy="1321434"/>
                                        <a:chOff x="0" y="0"/>
                                        <a:chExt cx="1767838" cy="1321434"/>
                                      </a:xfrm>
                                    </wpg:grpSpPr>
                                    <wps:wsp>
                                      <wps:cNvPr id="111" name="Freeform 111"/>
                                      <wps:cNvSpPr/>
                                      <wps:spPr>
                                        <a:xfrm>
                                          <a:off x="598804" y="476885"/>
                                          <a:ext cx="465454" cy="21590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465454" h="21590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215900"/>
                                              </a:lnTo>
                                              <a:lnTo>
                                                <a:pt x="465454" y="215900"/>
                                              </a:lnTo>
                                              <a:lnTo>
                                                <a:pt x="465454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:rsidR="00E14513" w:rsidRDefault="001E7A44">
                                            <w:pPr>
                                              <w:spacing w:line="275" w:lineRule="auto"/>
                                              <w:textDirection w:val="btLr"/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color w:val="000000"/>
                                              </w:rPr>
                                              <w:t>s/w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spcFirstLastPara="1" wrap="square" lIns="88900" tIns="38100" rIns="88900" bIns="3810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112" name="Group 112"/>
                                      <wpg:cNvGrpSpPr/>
                                      <wpg:grpSpPr>
                                        <a:xfrm>
                                          <a:off x="1521459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113" name="Freeform 11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14" name="Freeform 114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15" name="Group 115"/>
                                      <wpg:cNvGrpSpPr/>
                                      <wpg:grpSpPr>
                                        <a:xfrm>
                                          <a:off x="1477009" y="856614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116" name="Freeform 116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17" name="Freeform 117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18" name="Group 118"/>
                                      <wpg:cNvGrpSpPr/>
                                      <wpg:grpSpPr>
                                        <a:xfrm>
                                          <a:off x="0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119" name="Freeform 119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20" name="Freeform 120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21" name="Group 121"/>
                                      <wpg:cNvGrpSpPr/>
                                      <wpg:grpSpPr>
                                        <a:xfrm>
                                          <a:off x="0" y="99441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122" name="Freeform 12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23" name="Freeform 123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4" name="Freeform 124"/>
                                      <wps:cNvSpPr/>
                                      <wps:spPr>
                                        <a:xfrm rot="10800000" flipH="1">
                                          <a:off x="1064259" y="210185"/>
                                          <a:ext cx="462279" cy="26670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462279" h="26670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62279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25" name="Freeform 125"/>
                                      <wps:cNvSpPr/>
                                      <wps:spPr>
                                        <a:xfrm>
                                          <a:off x="1064259" y="692785"/>
                                          <a:ext cx="412749" cy="16383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412749" h="16383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12749" y="16383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26" name="Freeform 126"/>
                                      <wps:cNvSpPr/>
                                      <wps:spPr>
                                        <a:xfrm rot="10800000">
                                          <a:off x="246379" y="210185"/>
                                          <a:ext cx="352424" cy="26670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352424" h="26670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27" name="Freeform 127"/>
                                      <wps:cNvSpPr/>
                                      <wps:spPr>
                                        <a:xfrm flipH="1">
                                          <a:off x="246379" y="692785"/>
                                          <a:ext cx="352424" cy="301625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352424" h="301625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301625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8" name="Group 128"/>
                                    <wpg:cNvGrpSpPr/>
                                    <wpg:grpSpPr>
                                      <a:xfrm>
                                        <a:off x="3061970" y="0"/>
                                        <a:ext cx="1767838" cy="1321434"/>
                                        <a:chOff x="0" y="0"/>
                                        <a:chExt cx="1767838" cy="1321434"/>
                                      </a:xfrm>
                                    </wpg:grpSpPr>
                                    <wps:wsp>
                                      <wps:cNvPr id="129" name="Freeform 129"/>
                                      <wps:cNvSpPr/>
                                      <wps:spPr>
                                        <a:xfrm>
                                          <a:off x="598804" y="476885"/>
                                          <a:ext cx="465454" cy="21590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465454" h="21590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215900"/>
                                              </a:lnTo>
                                              <a:lnTo>
                                                <a:pt x="465454" y="215900"/>
                                              </a:lnTo>
                                              <a:lnTo>
                                                <a:pt x="465454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:rsidR="00E14513" w:rsidRDefault="001E7A44">
                                            <w:pPr>
                                              <w:spacing w:line="275" w:lineRule="auto"/>
                                              <w:textDirection w:val="btLr"/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color w:val="000000"/>
                                              </w:rPr>
                                              <w:t>s/w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spcFirstLastPara="1" wrap="square" lIns="88900" tIns="38100" rIns="88900" bIns="3810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130" name="Group 130"/>
                                      <wpg:cNvGrpSpPr/>
                                      <wpg:grpSpPr>
                                        <a:xfrm>
                                          <a:off x="1521459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131" name="Freeform 13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32" name="Freeform 132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33" name="Group 133"/>
                                      <wpg:cNvGrpSpPr/>
                                      <wpg:grpSpPr>
                                        <a:xfrm>
                                          <a:off x="1477009" y="856614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134" name="Freeform 134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35" name="Freeform 135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36" name="Group 136"/>
                                      <wpg:cNvGrpSpPr/>
                                      <wpg:grpSpPr>
                                        <a:xfrm>
                                          <a:off x="0" y="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137" name="Freeform 137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38" name="Freeform 138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39" name="Group 139"/>
                                      <wpg:cNvGrpSpPr/>
                                      <wpg:grpSpPr>
                                        <a:xfrm>
                                          <a:off x="0" y="994410"/>
                                          <a:ext cx="246379" cy="327024"/>
                                          <a:chOff x="0" y="0"/>
                                          <a:chExt cx="246379" cy="327024"/>
                                        </a:xfrm>
                                      </wpg:grpSpPr>
                                      <wps:wsp>
                                        <wps:cNvPr id="140" name="Freeform 140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6379" cy="21046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6379" h="21046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0468"/>
                                                </a:lnTo>
                                                <a:lnTo>
                                                  <a:pt x="246379" y="210468"/>
                                                </a:lnTo>
                                                <a:lnTo>
                                                  <a:pt x="246379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:rsidR="00E14513" w:rsidRDefault="00E14513">
                                              <w:pPr>
                                                <w:spacing w:line="275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88900" tIns="38100" rIns="88900" bIns="381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41" name="Freeform 141"/>
                                        <wps:cNvSpPr/>
                                        <wps:spPr>
                                          <a:xfrm>
                                            <a:off x="49351" y="210468"/>
                                            <a:ext cx="131477" cy="116556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31477" h="116556" extrusionOk="0">
                                                <a:moveTo>
                                                  <a:pt x="65738" y="0"/>
                                                </a:moveTo>
                                                <a:lnTo>
                                                  <a:pt x="0" y="116556"/>
                                                </a:lnTo>
                                                <a:lnTo>
                                                  <a:pt x="131477" y="11655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 w="127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42" name="Freeform 142"/>
                                      <wps:cNvSpPr/>
                                      <wps:spPr>
                                        <a:xfrm rot="10800000" flipH="1">
                                          <a:off x="1064259" y="210185"/>
                                          <a:ext cx="462279" cy="26670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462279" h="26670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62279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43" name="Freeform 143"/>
                                      <wps:cNvSpPr/>
                                      <wps:spPr>
                                        <a:xfrm>
                                          <a:off x="1064259" y="692785"/>
                                          <a:ext cx="412749" cy="16383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412749" h="16383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12749" y="16383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44" name="Freeform 144"/>
                                      <wps:cNvSpPr/>
                                      <wps:spPr>
                                        <a:xfrm rot="10800000">
                                          <a:off x="246379" y="210185"/>
                                          <a:ext cx="352424" cy="26670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352424" h="266700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26670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45" name="Freeform 145"/>
                                      <wps:cNvSpPr/>
                                      <wps:spPr>
                                        <a:xfrm flipH="1">
                                          <a:off x="246379" y="692785"/>
                                          <a:ext cx="352424" cy="301625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352424" h="301625" extrusionOk="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52424" y="301625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6" name="Freeform 146"/>
                                    <wps:cNvSpPr/>
                                    <wps:spPr>
                                      <a:xfrm>
                                        <a:off x="1064260" y="570865"/>
                                        <a:ext cx="2596515" cy="2222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596515" h="22225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596515" y="22225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wgp>
                            </a:graphicData>
                          </a:graphic>
                        </wp:anchor>
                      </w:drawing>
                    </mc:Choice>
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1114425</wp:posOffset>
                          </wp:positionH>
                          <wp:positionV relativeFrom="paragraph">
                            <wp:posOffset>8220075</wp:posOffset>
                          </wp:positionV>
                          <wp:extent cx="4829810" cy="1321435"/>
                          <wp:effectExtent b="0" l="0" r="0" t="0"/>
                          <wp:wrapNone/>
                          <wp:docPr id="7" name="image7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7.png"/>
                                  <pic:cNvPicPr preferRelativeResize="0"/>
                                </pic:nvPicPr>
                                <pic:blipFill>
                                  <a:blip r:embed="rId1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29810" cy="1321435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anchor>
                      </w:drawing>
                    </mc:Fallback>
                  </mc:AlternateContent>
                </w:r>
              </w:ins>
            </w:sdtContent>
          </w:sdt>
          <w:r>
            <w:rPr>
              <w:noProof/>
              <w:lang w:val="en-I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hidden="0" allowOverlap="1">
                    <wp:simplePos x="0" y="0"/>
                    <wp:positionH relativeFrom="column">
                      <wp:posOffset>-279399</wp:posOffset>
                    </wp:positionH>
                    <wp:positionV relativeFrom="paragraph">
                      <wp:posOffset>3175000</wp:posOffset>
                    </wp:positionV>
                    <wp:extent cx="1193165" cy="278765"/>
                    <wp:effectExtent l="0" t="0" r="0" b="0"/>
                    <wp:wrapNone/>
                    <wp:docPr id="147" name="Freeform 1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755768" y="3646968"/>
                              <a:ext cx="1180465" cy="2660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80465" h="266065" extrusionOk="0">
                                  <a:moveTo>
                                    <a:pt x="0" y="0"/>
                                  </a:moveTo>
                                  <a:lnTo>
                                    <a:pt x="0" y="266065"/>
                                  </a:lnTo>
                                  <a:lnTo>
                                    <a:pt x="1180465" y="266065"/>
                                  </a:lnTo>
                                  <a:lnTo>
                                    <a:pt x="11804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14513" w:rsidRDefault="001E7A44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Internetworking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-279399</wp:posOffset>
                    </wp:positionH>
                    <wp:positionV relativeFrom="paragraph">
                      <wp:posOffset>3175000</wp:posOffset>
                    </wp:positionV>
                    <wp:extent cx="1193165" cy="278765"/>
                    <wp:effectExtent b="0" l="0" r="0" t="0"/>
                    <wp:wrapNone/>
                    <wp:docPr id="18" name="image18.png"/>
                    <a:graphic>
                      <a:graphicData uri="http://schemas.openxmlformats.org/drawingml/2006/picture">
                        <pic:pic>
                          <pic:nvPicPr>
                            <pic:cNvPr id="0" name="image18.png"/>
                            <pic:cNvPicPr preferRelativeResize="0"/>
                          </pic:nvPicPr>
                          <pic:blipFill>
                            <a:blip r:embed="rId1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93165" cy="27876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lang w:val="en-I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hidden="0" allowOverlap="1">
                    <wp:simplePos x="0" y="0"/>
                    <wp:positionH relativeFrom="column">
                      <wp:posOffset>1054100</wp:posOffset>
                    </wp:positionH>
                    <wp:positionV relativeFrom="paragraph">
                      <wp:posOffset>2984500</wp:posOffset>
                    </wp:positionV>
                    <wp:extent cx="4829810" cy="1321435"/>
                    <wp:effectExtent l="0" t="0" r="0" b="0"/>
                    <wp:wrapNone/>
                    <wp:docPr id="148" name="Group 1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829810" cy="1321435"/>
                              <a:chOff x="2924725" y="3112925"/>
                              <a:chExt cx="4842550" cy="1334150"/>
                            </a:xfrm>
                          </wpg:grpSpPr>
                          <wpg:grpSp>
                            <wpg:cNvPr id="149" name="Group 149"/>
                            <wpg:cNvGrpSpPr/>
                            <wpg:grpSpPr>
                              <a:xfrm>
                                <a:off x="2931095" y="3119283"/>
                                <a:ext cx="4829808" cy="1321434"/>
                                <a:chOff x="0" y="0"/>
                                <a:chExt cx="4829808" cy="1321434"/>
                              </a:xfrm>
                            </wpg:grpSpPr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0" y="0"/>
                                  <a:ext cx="4829800" cy="1321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14513" w:rsidRDefault="00E14513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51" name="Group 151"/>
                              <wpg:cNvGrpSpPr/>
                              <wpg:grpSpPr>
                                <a:xfrm>
                                  <a:off x="0" y="0"/>
                                  <a:ext cx="1767838" cy="1321434"/>
                                  <a:chOff x="0" y="0"/>
                                  <a:chExt cx="1767838" cy="1321434"/>
                                </a:xfrm>
                              </wpg:grpSpPr>
                              <wps:wsp>
                                <wps:cNvPr id="152" name="Freeform 152"/>
                                <wps:cNvSpPr/>
                                <wps:spPr>
                                  <a:xfrm>
                                    <a:off x="598804" y="476885"/>
                                    <a:ext cx="465454" cy="2159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65454" h="2159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15900"/>
                                        </a:lnTo>
                                        <a:lnTo>
                                          <a:pt x="465454" y="215900"/>
                                        </a:lnTo>
                                        <a:lnTo>
                                          <a:pt x="4654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proofErr w:type="gramStart"/>
                                      <w:r>
                                        <w:rPr>
                                          <w:color w:val="000000"/>
                                        </w:rPr>
                                        <w:t>s/w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g:grpSp>
                                <wpg:cNvPr id="153" name="Group 153"/>
                                <wpg:cNvGrpSpPr/>
                                <wpg:grpSpPr>
                                  <a:xfrm>
                                    <a:off x="1521459" y="0"/>
                                    <a:ext cx="246379" cy="327024"/>
                                    <a:chOff x="0" y="0"/>
                                    <a:chExt cx="246379" cy="327024"/>
                                  </a:xfrm>
                                </wpg:grpSpPr>
                                <wps:wsp>
                                  <wps:cNvPr id="154" name="Freeform 154"/>
                                  <wps:cNvSpPr/>
                                  <wps:spPr>
                                    <a:xfrm>
                                      <a:off x="0" y="0"/>
                                      <a:ext cx="246379" cy="21046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46379" h="210468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10468"/>
                                          </a:lnTo>
                                          <a:lnTo>
                                            <a:pt x="246379" y="210468"/>
                                          </a:lnTo>
                                          <a:lnTo>
                                            <a:pt x="246379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E14513" w:rsidRDefault="00E14513">
                                        <w:pPr>
                                          <w:spacing w:line="275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88900" tIns="38100" rIns="88900" bIns="38100" anchor="t" anchorCtr="0">
                                    <a:noAutofit/>
                                  </wps:bodyPr>
                                </wps:wsp>
                                <wps:wsp>
                                  <wps:cNvPr id="155" name="Freeform 155"/>
                                  <wps:cNvSpPr/>
                                  <wps:spPr>
                                    <a:xfrm>
                                      <a:off x="49351" y="210468"/>
                                      <a:ext cx="131477" cy="116556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31477" h="116556" extrusionOk="0">
                                          <a:moveTo>
                                            <a:pt x="65738" y="0"/>
                                          </a:moveTo>
                                          <a:lnTo>
                                            <a:pt x="0" y="116556"/>
                                          </a:lnTo>
                                          <a:lnTo>
                                            <a:pt x="131477" y="1165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6" name="Group 156"/>
                                <wpg:cNvGrpSpPr/>
                                <wpg:grpSpPr>
                                  <a:xfrm>
                                    <a:off x="1477009" y="856614"/>
                                    <a:ext cx="246379" cy="327024"/>
                                    <a:chOff x="0" y="0"/>
                                    <a:chExt cx="246379" cy="327024"/>
                                  </a:xfrm>
                                </wpg:grpSpPr>
                                <wps:wsp>
                                  <wps:cNvPr id="157" name="Freeform 157"/>
                                  <wps:cNvSpPr/>
                                  <wps:spPr>
                                    <a:xfrm>
                                      <a:off x="0" y="0"/>
                                      <a:ext cx="246379" cy="21046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46379" h="210468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10468"/>
                                          </a:lnTo>
                                          <a:lnTo>
                                            <a:pt x="246379" y="210468"/>
                                          </a:lnTo>
                                          <a:lnTo>
                                            <a:pt x="246379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E14513" w:rsidRDefault="00E14513">
                                        <w:pPr>
                                          <w:spacing w:line="275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88900" tIns="38100" rIns="88900" bIns="38100" anchor="t" anchorCtr="0">
                                    <a:noAutofit/>
                                  </wps:bodyPr>
                                </wps:wsp>
                                <wps:wsp>
                                  <wps:cNvPr id="158" name="Freeform 158"/>
                                  <wps:cNvSpPr/>
                                  <wps:spPr>
                                    <a:xfrm>
                                      <a:off x="49351" y="210468"/>
                                      <a:ext cx="131477" cy="116556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31477" h="116556" extrusionOk="0">
                                          <a:moveTo>
                                            <a:pt x="65738" y="0"/>
                                          </a:moveTo>
                                          <a:lnTo>
                                            <a:pt x="0" y="116556"/>
                                          </a:lnTo>
                                          <a:lnTo>
                                            <a:pt x="131477" y="1165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9" name="Group 159"/>
                                <wpg:cNvGrpSpPr/>
                                <wpg:grpSpPr>
                                  <a:xfrm>
                                    <a:off x="0" y="0"/>
                                    <a:ext cx="246379" cy="327024"/>
                                    <a:chOff x="0" y="0"/>
                                    <a:chExt cx="246379" cy="327024"/>
                                  </a:xfrm>
                                </wpg:grpSpPr>
                                <wps:wsp>
                                  <wps:cNvPr id="160" name="Freeform 160"/>
                                  <wps:cNvSpPr/>
                                  <wps:spPr>
                                    <a:xfrm>
                                      <a:off x="0" y="0"/>
                                      <a:ext cx="246379" cy="21046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46379" h="210468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10468"/>
                                          </a:lnTo>
                                          <a:lnTo>
                                            <a:pt x="246379" y="210468"/>
                                          </a:lnTo>
                                          <a:lnTo>
                                            <a:pt x="246379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E14513" w:rsidRDefault="00E14513">
                                        <w:pPr>
                                          <w:spacing w:line="275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88900" tIns="38100" rIns="88900" bIns="38100" anchor="t" anchorCtr="0">
                                    <a:noAutofit/>
                                  </wps:bodyPr>
                                </wps:wsp>
                                <wps:wsp>
                                  <wps:cNvPr id="161" name="Freeform 161"/>
                                  <wps:cNvSpPr/>
                                  <wps:spPr>
                                    <a:xfrm>
                                      <a:off x="49351" y="210468"/>
                                      <a:ext cx="131477" cy="116556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31477" h="116556" extrusionOk="0">
                                          <a:moveTo>
                                            <a:pt x="65738" y="0"/>
                                          </a:moveTo>
                                          <a:lnTo>
                                            <a:pt x="0" y="116556"/>
                                          </a:lnTo>
                                          <a:lnTo>
                                            <a:pt x="131477" y="1165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62" name="Group 162"/>
                                <wpg:cNvGrpSpPr/>
                                <wpg:grpSpPr>
                                  <a:xfrm>
                                    <a:off x="0" y="994410"/>
                                    <a:ext cx="246379" cy="327024"/>
                                    <a:chOff x="0" y="0"/>
                                    <a:chExt cx="246379" cy="327024"/>
                                  </a:xfrm>
                                </wpg:grpSpPr>
                                <wps:wsp>
                                  <wps:cNvPr id="163" name="Freeform 163"/>
                                  <wps:cNvSpPr/>
                                  <wps:spPr>
                                    <a:xfrm>
                                      <a:off x="0" y="0"/>
                                      <a:ext cx="246379" cy="21046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46379" h="210468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10468"/>
                                          </a:lnTo>
                                          <a:lnTo>
                                            <a:pt x="246379" y="210468"/>
                                          </a:lnTo>
                                          <a:lnTo>
                                            <a:pt x="246379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E14513" w:rsidRDefault="00E14513">
                                        <w:pPr>
                                          <w:spacing w:line="275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88900" tIns="38100" rIns="88900" bIns="38100" anchor="t" anchorCtr="0">
                                    <a:noAutofit/>
                                  </wps:bodyPr>
                                </wps:wsp>
                                <wps:wsp>
                                  <wps:cNvPr id="164" name="Freeform 164"/>
                                  <wps:cNvSpPr/>
                                  <wps:spPr>
                                    <a:xfrm>
                                      <a:off x="49351" y="210468"/>
                                      <a:ext cx="131477" cy="116556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31477" h="116556" extrusionOk="0">
                                          <a:moveTo>
                                            <a:pt x="65738" y="0"/>
                                          </a:moveTo>
                                          <a:lnTo>
                                            <a:pt x="0" y="116556"/>
                                          </a:lnTo>
                                          <a:lnTo>
                                            <a:pt x="131477" y="1165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65" name="Freeform 165"/>
                                <wps:cNvSpPr/>
                                <wps:spPr>
                                  <a:xfrm rot="10800000" flipH="1">
                                    <a:off x="1064259" y="210185"/>
                                    <a:ext cx="462279" cy="2667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62279" h="2667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462279" y="2667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6" name="Freeform 166"/>
                                <wps:cNvSpPr/>
                                <wps:spPr>
                                  <a:xfrm>
                                    <a:off x="1064259" y="692785"/>
                                    <a:ext cx="412749" cy="16383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12749" h="16383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412749" y="16383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7" name="Freeform 167"/>
                                <wps:cNvSpPr/>
                                <wps:spPr>
                                  <a:xfrm rot="10800000">
                                    <a:off x="246379" y="210185"/>
                                    <a:ext cx="352424" cy="2667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52424" h="2667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52424" y="2667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8" name="Freeform 168"/>
                                <wps:cNvSpPr/>
                                <wps:spPr>
                                  <a:xfrm flipH="1">
                                    <a:off x="246379" y="692785"/>
                                    <a:ext cx="352424" cy="3016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52424" h="30162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52424" y="301625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69" name="Group 169"/>
                              <wpg:cNvGrpSpPr/>
                              <wpg:grpSpPr>
                                <a:xfrm>
                                  <a:off x="3061970" y="0"/>
                                  <a:ext cx="1767838" cy="1321434"/>
                                  <a:chOff x="0" y="0"/>
                                  <a:chExt cx="1767838" cy="1321434"/>
                                </a:xfrm>
                              </wpg:grpSpPr>
                              <wps:wsp>
                                <wps:cNvPr id="170" name="Freeform 170"/>
                                <wps:cNvSpPr/>
                                <wps:spPr>
                                  <a:xfrm>
                                    <a:off x="598804" y="476885"/>
                                    <a:ext cx="465454" cy="2159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65454" h="2159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15900"/>
                                        </a:lnTo>
                                        <a:lnTo>
                                          <a:pt x="465454" y="215900"/>
                                        </a:lnTo>
                                        <a:lnTo>
                                          <a:pt x="4654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proofErr w:type="gramStart"/>
                                      <w:r>
                                        <w:rPr>
                                          <w:color w:val="000000"/>
                                        </w:rPr>
                                        <w:t>s/w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g:grpSp>
                                <wpg:cNvPr id="171" name="Group 171"/>
                                <wpg:cNvGrpSpPr/>
                                <wpg:grpSpPr>
                                  <a:xfrm>
                                    <a:off x="1521459" y="0"/>
                                    <a:ext cx="246379" cy="327024"/>
                                    <a:chOff x="0" y="0"/>
                                    <a:chExt cx="246379" cy="327024"/>
                                  </a:xfrm>
                                </wpg:grpSpPr>
                                <wps:wsp>
                                  <wps:cNvPr id="172" name="Freeform 172"/>
                                  <wps:cNvSpPr/>
                                  <wps:spPr>
                                    <a:xfrm>
                                      <a:off x="0" y="0"/>
                                      <a:ext cx="246379" cy="21046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46379" h="210468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10468"/>
                                          </a:lnTo>
                                          <a:lnTo>
                                            <a:pt x="246379" y="210468"/>
                                          </a:lnTo>
                                          <a:lnTo>
                                            <a:pt x="246379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E14513" w:rsidRDefault="00E14513">
                                        <w:pPr>
                                          <w:spacing w:line="275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88900" tIns="38100" rIns="88900" bIns="38100" anchor="t" anchorCtr="0">
                                    <a:noAutofit/>
                                  </wps:bodyPr>
                                </wps:wsp>
                                <wps:wsp>
                                  <wps:cNvPr id="173" name="Freeform 173"/>
                                  <wps:cNvSpPr/>
                                  <wps:spPr>
                                    <a:xfrm>
                                      <a:off x="49351" y="210468"/>
                                      <a:ext cx="131477" cy="116556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31477" h="116556" extrusionOk="0">
                                          <a:moveTo>
                                            <a:pt x="65738" y="0"/>
                                          </a:moveTo>
                                          <a:lnTo>
                                            <a:pt x="0" y="116556"/>
                                          </a:lnTo>
                                          <a:lnTo>
                                            <a:pt x="131477" y="1165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74" name="Group 174"/>
                                <wpg:cNvGrpSpPr/>
                                <wpg:grpSpPr>
                                  <a:xfrm>
                                    <a:off x="1477009" y="856614"/>
                                    <a:ext cx="246379" cy="327024"/>
                                    <a:chOff x="0" y="0"/>
                                    <a:chExt cx="246379" cy="327024"/>
                                  </a:xfrm>
                                </wpg:grpSpPr>
                                <wps:wsp>
                                  <wps:cNvPr id="175" name="Freeform 175"/>
                                  <wps:cNvSpPr/>
                                  <wps:spPr>
                                    <a:xfrm>
                                      <a:off x="0" y="0"/>
                                      <a:ext cx="246379" cy="21046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46379" h="210468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10468"/>
                                          </a:lnTo>
                                          <a:lnTo>
                                            <a:pt x="246379" y="210468"/>
                                          </a:lnTo>
                                          <a:lnTo>
                                            <a:pt x="246379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E14513" w:rsidRDefault="00E14513">
                                        <w:pPr>
                                          <w:spacing w:line="275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88900" tIns="38100" rIns="88900" bIns="38100" anchor="t" anchorCtr="0">
                                    <a:noAutofit/>
                                  </wps:bodyPr>
                                </wps:wsp>
                                <wps:wsp>
                                  <wps:cNvPr id="176" name="Freeform 176"/>
                                  <wps:cNvSpPr/>
                                  <wps:spPr>
                                    <a:xfrm>
                                      <a:off x="49351" y="210468"/>
                                      <a:ext cx="131477" cy="116556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31477" h="116556" extrusionOk="0">
                                          <a:moveTo>
                                            <a:pt x="65738" y="0"/>
                                          </a:moveTo>
                                          <a:lnTo>
                                            <a:pt x="0" y="116556"/>
                                          </a:lnTo>
                                          <a:lnTo>
                                            <a:pt x="131477" y="1165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77" name="Group 177"/>
                                <wpg:cNvGrpSpPr/>
                                <wpg:grpSpPr>
                                  <a:xfrm>
                                    <a:off x="0" y="0"/>
                                    <a:ext cx="246379" cy="327024"/>
                                    <a:chOff x="0" y="0"/>
                                    <a:chExt cx="246379" cy="327024"/>
                                  </a:xfrm>
                                </wpg:grpSpPr>
                                <wps:wsp>
                                  <wps:cNvPr id="178" name="Freeform 178"/>
                                  <wps:cNvSpPr/>
                                  <wps:spPr>
                                    <a:xfrm>
                                      <a:off x="0" y="0"/>
                                      <a:ext cx="246379" cy="21046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46379" h="210468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10468"/>
                                          </a:lnTo>
                                          <a:lnTo>
                                            <a:pt x="246379" y="210468"/>
                                          </a:lnTo>
                                          <a:lnTo>
                                            <a:pt x="246379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E14513" w:rsidRDefault="00E14513">
                                        <w:pPr>
                                          <w:spacing w:line="275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88900" tIns="38100" rIns="88900" bIns="38100" anchor="t" anchorCtr="0">
                                    <a:noAutofit/>
                                  </wps:bodyPr>
                                </wps:wsp>
                                <wps:wsp>
                                  <wps:cNvPr id="179" name="Freeform 179"/>
                                  <wps:cNvSpPr/>
                                  <wps:spPr>
                                    <a:xfrm>
                                      <a:off x="49351" y="210468"/>
                                      <a:ext cx="131477" cy="116556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31477" h="116556" extrusionOk="0">
                                          <a:moveTo>
                                            <a:pt x="65738" y="0"/>
                                          </a:moveTo>
                                          <a:lnTo>
                                            <a:pt x="0" y="116556"/>
                                          </a:lnTo>
                                          <a:lnTo>
                                            <a:pt x="131477" y="1165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80" name="Group 180"/>
                                <wpg:cNvGrpSpPr/>
                                <wpg:grpSpPr>
                                  <a:xfrm>
                                    <a:off x="0" y="994410"/>
                                    <a:ext cx="246379" cy="327024"/>
                                    <a:chOff x="0" y="0"/>
                                    <a:chExt cx="246379" cy="327024"/>
                                  </a:xfrm>
                                </wpg:grpSpPr>
                                <wps:wsp>
                                  <wps:cNvPr id="181" name="Freeform 181"/>
                                  <wps:cNvSpPr/>
                                  <wps:spPr>
                                    <a:xfrm>
                                      <a:off x="0" y="0"/>
                                      <a:ext cx="246379" cy="21046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46379" h="210468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10468"/>
                                          </a:lnTo>
                                          <a:lnTo>
                                            <a:pt x="246379" y="210468"/>
                                          </a:lnTo>
                                          <a:lnTo>
                                            <a:pt x="246379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E14513" w:rsidRDefault="00E14513">
                                        <w:pPr>
                                          <w:spacing w:line="275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88900" tIns="38100" rIns="88900" bIns="38100" anchor="t" anchorCtr="0">
                                    <a:noAutofit/>
                                  </wps:bodyPr>
                                </wps:wsp>
                                <wps:wsp>
                                  <wps:cNvPr id="182" name="Freeform 182"/>
                                  <wps:cNvSpPr/>
                                  <wps:spPr>
                                    <a:xfrm>
                                      <a:off x="49351" y="210468"/>
                                      <a:ext cx="131477" cy="116556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31477" h="116556" extrusionOk="0">
                                          <a:moveTo>
                                            <a:pt x="65738" y="0"/>
                                          </a:moveTo>
                                          <a:lnTo>
                                            <a:pt x="0" y="116556"/>
                                          </a:lnTo>
                                          <a:lnTo>
                                            <a:pt x="131477" y="1165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83" name="Freeform 183"/>
                                <wps:cNvSpPr/>
                                <wps:spPr>
                                  <a:xfrm rot="10800000" flipH="1">
                                    <a:off x="1064259" y="210185"/>
                                    <a:ext cx="462279" cy="2667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62279" h="2667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462279" y="2667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4" name="Freeform 184"/>
                                <wps:cNvSpPr/>
                                <wps:spPr>
                                  <a:xfrm>
                                    <a:off x="1064259" y="692785"/>
                                    <a:ext cx="412749" cy="16383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12749" h="16383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412749" y="16383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5" name="Freeform 185"/>
                                <wps:cNvSpPr/>
                                <wps:spPr>
                                  <a:xfrm rot="10800000">
                                    <a:off x="246379" y="210185"/>
                                    <a:ext cx="352424" cy="2667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52424" h="2667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52424" y="2667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6" name="Freeform 186"/>
                                <wps:cNvSpPr/>
                                <wps:spPr>
                                  <a:xfrm flipH="1">
                                    <a:off x="246379" y="692785"/>
                                    <a:ext cx="352424" cy="3016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52424" h="30162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52424" y="301625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187" name="Freeform 187"/>
                              <wps:cNvSpPr/>
                              <wps:spPr>
                                <a:xfrm>
                                  <a:off x="1064260" y="570865"/>
                                  <a:ext cx="2596515" cy="22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6515" h="22225" extrusionOk="0">
                                      <a:moveTo>
                                        <a:pt x="0" y="0"/>
                                      </a:moveTo>
                                      <a:lnTo>
                                        <a:pt x="2596515" y="2222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1054100</wp:posOffset>
                    </wp:positionH>
                    <wp:positionV relativeFrom="paragraph">
                      <wp:posOffset>2984500</wp:posOffset>
                    </wp:positionV>
                    <wp:extent cx="4829810" cy="1321435"/>
                    <wp:effectExtent b="0" l="0" r="0" t="0"/>
                    <wp:wrapNone/>
                    <wp:docPr id="19" name="image19.png"/>
                    <a:graphic>
                      <a:graphicData uri="http://schemas.openxmlformats.org/drawingml/2006/picture">
                        <pic:pic>
                          <pic:nvPicPr>
                            <pic:cNvPr id="0" name="image19.png"/>
                            <pic:cNvPicPr preferRelativeResize="0"/>
                          </pic:nvPicPr>
                          <pic:blipFill>
                            <a:blip r:embed="rId2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29810" cy="132143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lang w:val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hidden="0" allowOverlap="1">
                    <wp:simplePos x="0" y="0"/>
                    <wp:positionH relativeFrom="column">
                      <wp:posOffset>2260600</wp:posOffset>
                    </wp:positionH>
                    <wp:positionV relativeFrom="paragraph">
                      <wp:posOffset>3670300</wp:posOffset>
                    </wp:positionV>
                    <wp:extent cx="2310765" cy="25400"/>
                    <wp:effectExtent l="0" t="0" r="0" b="0"/>
                    <wp:wrapNone/>
                    <wp:docPr id="188" name="Freeform 1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190618" y="3780000"/>
                              <a:ext cx="231076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765" h="1" extrusionOk="0">
                                  <a:moveTo>
                                    <a:pt x="0" y="0"/>
                                  </a:moveTo>
                                  <a:lnTo>
                                    <a:pt x="231076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2260600</wp:posOffset>
                    </wp:positionH>
                    <wp:positionV relativeFrom="paragraph">
                      <wp:posOffset>3670300</wp:posOffset>
                    </wp:positionV>
                    <wp:extent cx="2310765" cy="25400"/>
                    <wp:effectExtent b="0" l="0" r="0" t="0"/>
                    <wp:wrapNone/>
                    <wp:docPr id="17" name="image17.png"/>
                    <a:graphic>
                      <a:graphicData uri="http://schemas.openxmlformats.org/drawingml/2006/picture">
                        <pic:pic>
                          <pic:nvPicPr>
                            <pic:cNvPr id="0" name="image17.png"/>
                            <pic:cNvPicPr preferRelativeResize="0"/>
                          </pic:nvPicPr>
                          <pic:blipFill>
                            <a:blip r:embed="rId2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10765" cy="25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lang w:val="en-IN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hidden="0" allowOverlap="1">
                    <wp:simplePos x="0" y="0"/>
                    <wp:positionH relativeFrom="column">
                      <wp:posOffset>2235200</wp:posOffset>
                    </wp:positionH>
                    <wp:positionV relativeFrom="paragraph">
                      <wp:posOffset>3454400</wp:posOffset>
                    </wp:positionV>
                    <wp:extent cx="2351405" cy="50800"/>
                    <wp:effectExtent l="0" t="0" r="0" b="0"/>
                    <wp:wrapNone/>
                    <wp:docPr id="189" name="Freeform 18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4176648" y="3760950"/>
                              <a:ext cx="2338705" cy="38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38705" h="38100" extrusionOk="0">
                                  <a:moveTo>
                                    <a:pt x="0" y="0"/>
                                  </a:moveTo>
                                  <a:lnTo>
                                    <a:pt x="2338705" y="381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2235200</wp:posOffset>
                    </wp:positionH>
                    <wp:positionV relativeFrom="paragraph">
                      <wp:posOffset>3454400</wp:posOffset>
                    </wp:positionV>
                    <wp:extent cx="2351405" cy="50800"/>
                    <wp:effectExtent b="0" l="0" r="0" t="0"/>
                    <wp:wrapNone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51405" cy="50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sdt>
            <w:sdtPr>
              <w:tag w:val="goog_rdk_3"/>
              <w:id w:val="1203750089"/>
            </w:sdtPr>
            <w:sdtEndPr/>
            <w:sdtContent>
              <w:del w:id="4" w:author="darpansingh sengar" w:date="2023-02-22T07:37:00Z">
                <w:r>
                  <w:rPr>
                    <w:noProof/>
                    <w:lang w:val="en-IN"/>
                  </w:rPr>
                  <mc:AlternateContent>
                    <mc:Choice Requires="wpg">
                      <w:drawing>
                        <wp:anchor distT="0" distB="0" distL="114300" distR="114300" simplePos="0" relativeHeight="251664384" behindDoc="0" locked="0" layoutInCell="1" hidden="0" allowOverlap="1">
                          <wp:simplePos x="0" y="0"/>
                          <wp:positionH relativeFrom="column">
                            <wp:posOffset>-330199</wp:posOffset>
                          </wp:positionH>
                          <wp:positionV relativeFrom="paragraph">
                            <wp:posOffset>4762500</wp:posOffset>
                          </wp:positionV>
                          <wp:extent cx="6645910" cy="3399155"/>
                          <wp:effectExtent l="0" t="0" r="0" b="0"/>
                          <wp:wrapNone/>
                          <wp:docPr id="190" name="Freeform 19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2029395" y="2086773"/>
                                    <a:ext cx="6633210" cy="33864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633210" h="338645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3386455"/>
                                        </a:lnTo>
                                        <a:lnTo>
                                          <a:pt x="6633210" y="3386455"/>
                                        </a:lnTo>
                                        <a:lnTo>
                                          <a:pt x="66332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NIC - &gt; network interface card -&gt; this interface between dev and network -&gt; 48bit MAC -&gt; hardware -&gt; win -&gt;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cmd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(win-key + r) -&gt;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getmac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or ipconfig /all , Linux -&gt;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ifconfig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rhel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7.0 -&gt;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ip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addr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, BIOS -&gt; F1 – F12 (del – esc) -&gt; system info -&gt;</w:t>
                                      </w:r>
                                      <w:r>
                                        <w:rPr>
                                          <w:color w:val="000000"/>
                                        </w:rPr>
                                        <w:t xml:space="preserve"> MAC address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Media -&gt;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1) </w:t>
                                      </w:r>
                                      <w:proofErr w:type="gramStart"/>
                                      <w:r>
                                        <w:rPr>
                                          <w:color w:val="000000"/>
                                        </w:rPr>
                                        <w:t>guided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(co-axial, twisted pair(STP,UTP),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fiberopts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)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2) </w:t>
                                      </w:r>
                                      <w:proofErr w:type="gramStart"/>
                                      <w:r>
                                        <w:rPr>
                                          <w:color w:val="000000"/>
                                        </w:rPr>
                                        <w:t>unguided  (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RF and infrared )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Network </w:t>
                                      </w:r>
                                      <w:proofErr w:type="gramStart"/>
                                      <w:r>
                                        <w:rPr>
                                          <w:color w:val="000000"/>
                                        </w:rPr>
                                        <w:t>Dev :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-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proofErr w:type="gramStart"/>
                                      <w:r>
                                        <w:rPr>
                                          <w:color w:val="000000"/>
                                        </w:rPr>
                                        <w:t>HUB :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-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Switch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Router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etc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-330199</wp:posOffset>
                          </wp:positionH>
                          <wp:positionV relativeFrom="paragraph">
                            <wp:posOffset>4762500</wp:posOffset>
                          </wp:positionV>
                          <wp:extent cx="6645910" cy="3399155"/>
                          <wp:effectExtent b="0" l="0" r="0" t="0"/>
                          <wp:wrapNone/>
                          <wp:docPr id="11" name="image11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11.png"/>
                                  <pic:cNvPicPr preferRelativeResize="0"/>
                                </pic:nvPicPr>
                                <pic:blipFill>
                                  <a:blip r:embed="rId2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645910" cy="3399155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anchor>
                      </w:drawing>
                    </mc:Fallback>
                  </mc:AlternateContent>
                </w:r>
              </w:del>
            </w:sdtContent>
          </w:sdt>
          <w:sdt>
            <w:sdtPr>
              <w:tag w:val="goog_rdk_4"/>
              <w:id w:val="-1049063036"/>
            </w:sdtPr>
            <w:sdtEndPr/>
            <w:sdtContent>
              <w:ins w:id="5" w:author="darpansingh sengar" w:date="2023-02-22T07:37:00Z">
                <w:r>
                  <w:rPr>
                    <w:noProof/>
                    <w:lang w:val="en-IN"/>
                  </w:rPr>
                  <mc:AlternateContent>
                    <mc:Choice Requires="wpg">
                      <w:drawing>
                        <wp:anchor distT="0" distB="0" distL="114300" distR="114300" simplePos="0" relativeHeight="251665408" behindDoc="0" locked="0" layoutInCell="1" hidden="0" allowOverlap="1">
                          <wp:simplePos x="0" y="0"/>
                          <wp:positionH relativeFrom="column">
                            <wp:posOffset>-414337</wp:posOffset>
                          </wp:positionH>
                          <wp:positionV relativeFrom="paragraph">
                            <wp:posOffset>4562475</wp:posOffset>
                          </wp:positionV>
                          <wp:extent cx="6645910" cy="3399155"/>
                          <wp:effectExtent l="0" t="0" r="0" b="0"/>
                          <wp:wrapNone/>
                          <wp:docPr id="191" name="Freeform 19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2029395" y="2086773"/>
                                    <a:ext cx="6633210" cy="33864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633210" h="338645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3386455"/>
                                        </a:lnTo>
                                        <a:lnTo>
                                          <a:pt x="6633210" y="3386455"/>
                                        </a:lnTo>
                                        <a:lnTo>
                                          <a:pt x="66332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>NIC - &gt; network interface card -&gt; this interface between dev and network -&gt; 48bit MAC -&gt; hard</w:t>
                                      </w:r>
                                      <w:r>
                                        <w:rPr>
                                          <w:color w:val="000000"/>
                                        </w:rPr>
                                        <w:t xml:space="preserve">ware -&gt; win -&gt;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cmd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(win-key + r) -&gt;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getmac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or ipconfig /all , Linux -&gt;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ifconfig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rhel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7.0 -&gt;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ip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addr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, BIOS -&gt; F1 – F12 (del – esc) -&gt; system info -&gt; MAC address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Media -&gt;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1) </w:t>
                                      </w:r>
                                      <w:proofErr w:type="gramStart"/>
                                      <w:r>
                                        <w:rPr>
                                          <w:color w:val="000000"/>
                                        </w:rPr>
                                        <w:t>guided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(co-axial, twisted pair(STP,UTP),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fiberopts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)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2) </w:t>
                                      </w:r>
                                      <w:proofErr w:type="gramStart"/>
                                      <w:r>
                                        <w:rPr>
                                          <w:color w:val="000000"/>
                                        </w:rPr>
                                        <w:t>unguided  (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RF and infrar</w:t>
                                      </w:r>
                                      <w:r>
                                        <w:rPr>
                                          <w:color w:val="000000"/>
                                        </w:rPr>
                                        <w:t xml:space="preserve">ed )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Network </w:t>
                                      </w:r>
                                      <w:proofErr w:type="gramStart"/>
                                      <w:r>
                                        <w:rPr>
                                          <w:color w:val="000000"/>
                                        </w:rPr>
                                        <w:t>Dev :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-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proofErr w:type="gramStart"/>
                                      <w:r>
                                        <w:rPr>
                                          <w:color w:val="000000"/>
                                        </w:rPr>
                                        <w:t>HUB :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-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Switch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Router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etc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-414337</wp:posOffset>
                          </wp:positionH>
                          <wp:positionV relativeFrom="paragraph">
                            <wp:posOffset>4562475</wp:posOffset>
                          </wp:positionV>
                          <wp:extent cx="6645910" cy="3399155"/>
                          <wp:effectExtent b="0" l="0" r="0" t="0"/>
                          <wp:wrapNone/>
                          <wp:docPr id="12" name="image12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12.png"/>
                                  <pic:cNvPicPr preferRelativeResize="0"/>
                                </pic:nvPicPr>
                                <pic:blipFill>
                                  <a:blip r:embed="rId2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645910" cy="3399155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anchor>
                      </w:drawing>
                    </mc:Fallback>
                  </mc:AlternateContent>
                </w:r>
              </w:ins>
            </w:sdtContent>
          </w:sdt>
          <w:sdt>
            <w:sdtPr>
              <w:tag w:val="goog_rdk_5"/>
              <w:id w:val="-789979974"/>
            </w:sdtPr>
            <w:sdtEndPr/>
            <w:sdtContent>
              <w:ins w:id="6" w:author="Manikanta Bayi" w:date="2022-05-21T12:10:00Z">
                <w:r>
                  <w:rPr>
                    <w:noProof/>
                    <w:lang w:val="en-IN"/>
                  </w:rPr>
                  <mc:AlternateContent>
                    <mc:Choice Requires="wpg">
                      <w:drawing>
                        <wp:anchor distT="0" distB="0" distL="114300" distR="114300" simplePos="0" relativeHeight="251666432" behindDoc="0" locked="0" layoutInCell="1" hidden="0" allowOverlap="1">
                          <wp:simplePos x="0" y="0"/>
                          <wp:positionH relativeFrom="column">
                            <wp:posOffset>-600074</wp:posOffset>
                          </wp:positionH>
                          <wp:positionV relativeFrom="paragraph">
                            <wp:posOffset>8220075</wp:posOffset>
                          </wp:positionV>
                          <wp:extent cx="6645910" cy="3399155"/>
                          <wp:effectExtent l="0" t="0" r="0" b="0"/>
                          <wp:wrapNone/>
                          <wp:docPr id="192" name="Freeform 19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2029395" y="2086773"/>
                                    <a:ext cx="6633210" cy="33864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633210" h="338645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3386455"/>
                                        </a:lnTo>
                                        <a:lnTo>
                                          <a:pt x="6633210" y="3386455"/>
                                        </a:lnTo>
                                        <a:lnTo>
                                          <a:pt x="66332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NIC - &gt; network interface card -&gt; this interface between dev and network -&gt; 48bit MAC -&gt; hardware -&gt; win -&gt;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cmd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(win-key + r) -&gt;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getmac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or ipconfig /all , Linux -&gt;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ifconfig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rhel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7.0 -&gt;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ip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addr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, BIOS -</w:t>
                                      </w:r>
                                      <w:r>
                                        <w:rPr>
                                          <w:color w:val="000000"/>
                                        </w:rPr>
                                        <w:t xml:space="preserve">&gt; F1 – F12 (del – esc) -&gt; system info -&gt; MAC address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Media -&gt;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1) </w:t>
                                      </w:r>
                                      <w:proofErr w:type="gramStart"/>
                                      <w:r>
                                        <w:rPr>
                                          <w:color w:val="000000"/>
                                        </w:rPr>
                                        <w:t>guided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(co-axial, twisted pair(STP,UTP),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fiberopts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)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2) </w:t>
                                      </w:r>
                                      <w:proofErr w:type="gramStart"/>
                                      <w:r>
                                        <w:rPr>
                                          <w:color w:val="000000"/>
                                        </w:rPr>
                                        <w:t>unguided  (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 RF and infrared )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Network </w:t>
                                      </w:r>
                                      <w:proofErr w:type="gramStart"/>
                                      <w:r>
                                        <w:rPr>
                                          <w:color w:val="000000"/>
                                        </w:rPr>
                                        <w:t>Dev :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-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proofErr w:type="gramStart"/>
                                      <w:r>
                                        <w:rPr>
                                          <w:color w:val="000000"/>
                                        </w:rPr>
                                        <w:t>HUB :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</w:rPr>
                                        <w:t xml:space="preserve">-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Switch </w:t>
                                      </w:r>
                                    </w:p>
                                    <w:p w:rsidR="00E14513" w:rsidRDefault="001E7A4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Router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etc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<w:drawing>
                        <wp:anchor allowOverlap="1" behindDoc="0" distB="0" distT="0" distL="114300" distR="114300" hidden="0" layoutInCell="1" locked="0" relativeHeight="0" simplePos="0">
                          <wp:simplePos x="0" y="0"/>
                          <wp:positionH relativeFrom="column">
                            <wp:posOffset>-600074</wp:posOffset>
                          </wp:positionH>
                          <wp:positionV relativeFrom="paragraph">
                            <wp:posOffset>8220075</wp:posOffset>
                          </wp:positionV>
                          <wp:extent cx="6645910" cy="3399155"/>
                          <wp:effectExtent b="0" l="0" r="0" t="0"/>
                          <wp:wrapNone/>
                          <wp:docPr id="13" name="image13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13.png"/>
                                  <pic:cNvPicPr preferRelativeResize="0"/>
                                </pic:nvPicPr>
                                <pic:blipFill>
                                  <a:blip r:embed="rId2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645910" cy="3399155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anchor>
                      </w:drawing>
                    </mc:Fallback>
                  </mc:AlternateContent>
                </w:r>
              </w:ins>
            </w:sdtContent>
          </w:sdt>
        </w:p>
      </w:sdtContent>
    </w:sdt>
    <w:sectPr w:rsidR="00E14513" w:rsidSect="0092621D"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A44" w:rsidRDefault="001E7A44">
      <w:pPr>
        <w:spacing w:after="0" w:line="240" w:lineRule="auto"/>
      </w:pPr>
      <w:r>
        <w:separator/>
      </w:r>
    </w:p>
  </w:endnote>
  <w:endnote w:type="continuationSeparator" w:id="0">
    <w:p w:rsidR="001E7A44" w:rsidRDefault="001E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9"/>
      <w:id w:val="1214303715"/>
    </w:sdtPr>
    <w:sdtEndPr/>
    <w:sdtContent>
      <w:p w:rsidR="00E14513" w:rsidRDefault="001E7A44">
        <w:pPr>
          <w:rPr>
            <w:ins w:id="7" w:author="Priyabrata Sahoo" w:date="2022-08-21T07:47:00Z"/>
          </w:rPr>
        </w:pPr>
        <w:sdt>
          <w:sdtPr>
            <w:tag w:val="goog_rdk_8"/>
            <w:id w:val="-1721818053"/>
          </w:sdtPr>
          <w:sdtEndPr/>
          <w:sdtContent/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A44" w:rsidRDefault="001E7A44">
      <w:pPr>
        <w:spacing w:after="0" w:line="240" w:lineRule="auto"/>
      </w:pPr>
      <w:r>
        <w:separator/>
      </w:r>
    </w:p>
  </w:footnote>
  <w:footnote w:type="continuationSeparator" w:id="0">
    <w:p w:rsidR="001E7A44" w:rsidRDefault="001E7A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13"/>
    <w:rsid w:val="001E7A44"/>
    <w:rsid w:val="0092621D"/>
    <w:rsid w:val="00E1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19CB7D9-CB17-416A-AB69-00E358A8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97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5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image" Target="media/image9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8.png"/><Relationship Id="rId19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6.png"/><Relationship Id="rId22" Type="http://schemas.openxmlformats.org/officeDocument/2006/relationships/image" Target="media/image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/8g+xn5ThnDO7BlCB2eLLhxUC/w==">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shaik</dc:creator>
  <cp:lastModifiedBy>Shamshad</cp:lastModifiedBy>
  <cp:revision>2</cp:revision>
  <dcterms:created xsi:type="dcterms:W3CDTF">2020-03-26T11:17:00Z</dcterms:created>
  <dcterms:modified xsi:type="dcterms:W3CDTF">2023-03-17T05:10:00Z</dcterms:modified>
</cp:coreProperties>
</file>