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4"/>
        <w:id w:val="832115398"/>
      </w:sdtPr>
      <w:sdtEndPr/>
      <w:sdtContent>
        <w:p w14:paraId="00000001" w14:textId="77777777" w:rsidR="000B04A5" w:rsidRDefault="00B75104">
          <w:pPr>
            <w:jc w:val="center"/>
            <w:rPr>
              <w:del w:id="0" w:author="Naresh G" w:date="2023-01-23T06:17:00Z"/>
              <w:b/>
              <w:sz w:val="28"/>
              <w:szCs w:val="28"/>
            </w:rPr>
          </w:pPr>
          <w:sdt>
            <w:sdtPr>
              <w:tag w:val="goog_rdk_1"/>
              <w:id w:val="742832505"/>
            </w:sdtPr>
            <w:sdtEndPr/>
            <w:sdtContent>
              <w:ins w:id="1" w:author="Katari Amrutha" w:date="2023-01-12T08:42:00Z">
                <w:r>
                  <w:rPr>
                    <w:rFonts w:ascii="Arial" w:eastAsia="Arial" w:hAnsi="Arial" w:cs="Arial"/>
                    <w:color w:val="000000"/>
                  </w:rPr>
                  <w:t xml:space="preserve"> </w:t>
                </w:r>
              </w:ins>
            </w:sdtContent>
          </w:sdt>
          <w:sdt>
            <w:sdtPr>
              <w:tag w:val="goog_rdk_2"/>
              <w:id w:val="-896972746"/>
            </w:sdtPr>
            <w:sdtEndPr/>
            <w:sdtContent>
              <w:ins w:id="2" w:author="AKASH KAMBLE" w:date="2022-08-06T16:52:00Z">
                <w:r>
                  <w:rPr>
                    <w:rFonts w:ascii="Arial" w:eastAsia="Arial" w:hAnsi="Arial" w:cs="Arial"/>
                    <w:color w:val="000000"/>
                  </w:rPr>
                  <w:t xml:space="preserve">  </w:t>
                </w:r>
              </w:ins>
            </w:sdtContent>
          </w:sdt>
          <w:sdt>
            <w:sdtPr>
              <w:tag w:val="goog_rdk_3"/>
              <w:id w:val="-1550055037"/>
            </w:sdtPr>
            <w:sdtEndPr/>
            <w:sdtContent>
              <w:del w:id="3" w:author="Naresh G" w:date="2023-01-23T06:17:00Z">
                <w:r>
                  <w:rPr>
                    <w:b/>
                    <w:sz w:val="28"/>
                    <w:szCs w:val="28"/>
                  </w:rPr>
                  <w:delText>LINUX ADMIN COURSE</w:delText>
                </w:r>
              </w:del>
            </w:sdtContent>
          </w:sdt>
        </w:p>
      </w:sdtContent>
    </w:sdt>
    <w:sdt>
      <w:sdtPr>
        <w:tag w:val="goog_rdk_6"/>
        <w:id w:val="-1722125562"/>
      </w:sdtPr>
      <w:sdtEndPr/>
      <w:sdtContent>
        <w:p w14:paraId="00000002" w14:textId="77777777" w:rsidR="000B04A5" w:rsidRDefault="00B7510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del w:id="4" w:author="Naresh G" w:date="2023-01-23T06:17:00Z"/>
              <w:b/>
              <w:color w:val="000000"/>
            </w:rPr>
          </w:pPr>
          <w:sdt>
            <w:sdtPr>
              <w:tag w:val="goog_rdk_5"/>
              <w:id w:val="-2054529495"/>
            </w:sdtPr>
            <w:sdtEndPr/>
            <w:sdtContent>
              <w:del w:id="5" w:author="Naresh G" w:date="2023-01-23T06:17:00Z">
                <w:r>
                  <w:rPr>
                    <w:b/>
                    <w:color w:val="000000"/>
                  </w:rPr>
                  <w:delText>HISTORY OF OPERATING SYSTEMS</w:delText>
                </w:r>
              </w:del>
            </w:sdtContent>
          </w:sdt>
        </w:p>
      </w:sdtContent>
    </w:sdt>
    <w:sdt>
      <w:sdtPr>
        <w:tag w:val="goog_rdk_8"/>
        <w:id w:val="-1460956749"/>
      </w:sdtPr>
      <w:sdtEndPr/>
      <w:sdtContent>
        <w:p w14:paraId="00000003" w14:textId="77777777" w:rsidR="000B04A5" w:rsidRDefault="00B7510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/>
            <w:rPr>
              <w:del w:id="6" w:author="Naresh G" w:date="2023-01-23T06:17:00Z"/>
            </w:rPr>
          </w:pPr>
          <w:sdt>
            <w:sdtPr>
              <w:tag w:val="goog_rdk_7"/>
              <w:id w:val="290490387"/>
            </w:sdtPr>
            <w:sdtEndPr/>
            <w:sdtContent>
              <w:del w:id="7" w:author="Naresh G" w:date="2023-01-23T06:17:00Z">
                <w:r>
                  <w:rPr>
                    <w:color w:val="000000"/>
                  </w:rPr>
                  <w:delText xml:space="preserve">History of Unix </w:delText>
                </w:r>
              </w:del>
            </w:sdtContent>
          </w:sdt>
        </w:p>
      </w:sdtContent>
    </w:sdt>
    <w:sdt>
      <w:sdtPr>
        <w:tag w:val="goog_rdk_10"/>
        <w:id w:val="-551612631"/>
      </w:sdtPr>
      <w:sdtEndPr>
        <w:rPr>
          <w:sz w:val="36"/>
          <w:szCs w:val="36"/>
        </w:rPr>
      </w:sdtEndPr>
      <w:sdtContent>
        <w:p w14:paraId="6B912AC0" w14:textId="77777777" w:rsidR="002E47AC" w:rsidRDefault="00B75104" w:rsidP="000B04A5">
          <w:pPr>
            <w:jc w:val="center"/>
            <w:rPr>
              <w:color w:val="000000"/>
            </w:rPr>
            <w:pPrChange w:id="8" w:author="Naresh G" w:date="2023-01-23T06:17:00Z">
              <w:pPr>
                <w:numPr>
                  <w:numId w:val="1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/>
                <w:ind w:left="1080" w:hanging="360"/>
              </w:pPr>
            </w:pPrChange>
          </w:pPr>
          <w:sdt>
            <w:sdtPr>
              <w:tag w:val="goog_rdk_9"/>
              <w:id w:val="-796903523"/>
            </w:sdtPr>
            <w:sdtEndPr/>
            <w:sdtContent>
              <w:del w:id="9" w:author="Naresh G" w:date="2023-01-23T06:17:00Z">
                <w:r>
                  <w:rPr>
                    <w:color w:val="000000"/>
                  </w:rPr>
                  <w:delText>History</w:delText>
                </w:r>
              </w:del>
            </w:sdtContent>
          </w:sdt>
          <w:r>
            <w:rPr>
              <w:color w:val="000000"/>
            </w:rPr>
            <w:t xml:space="preserve"> </w:t>
          </w:r>
          <w:r w:rsidRPr="002E47AC">
            <w:rPr>
              <w:color w:val="000000"/>
              <w:sz w:val="44"/>
              <w:szCs w:val="44"/>
            </w:rPr>
            <w:t>Linux</w:t>
          </w:r>
          <w:r>
            <w:rPr>
              <w:color w:val="000000"/>
            </w:rPr>
            <w:t xml:space="preserve"> </w:t>
          </w:r>
        </w:p>
        <w:p w14:paraId="4090D1B8" w14:textId="77777777" w:rsidR="002E47AC" w:rsidRDefault="002E47AC" w:rsidP="002E47AC">
          <w:pPr>
            <w:jc w:val="center"/>
            <w:rPr>
              <w:color w:val="000000"/>
            </w:rPr>
          </w:pPr>
        </w:p>
        <w:p w14:paraId="00000004" w14:textId="2BD03576" w:rsidR="000B04A5" w:rsidRPr="002E47AC" w:rsidRDefault="002E47AC" w:rsidP="002E47AC">
          <w:pPr>
            <w:rPr>
              <w:rFonts w:ascii="Arial" w:eastAsia="Arial" w:hAnsi="Arial" w:cs="Arial"/>
              <w:color w:val="000000"/>
              <w:sz w:val="36"/>
              <w:szCs w:val="36"/>
              <w:rPrChange w:id="10" w:author="Naresh G" w:date="2023-01-23T06:17:00Z">
                <w:rPr/>
              </w:rPrChange>
            </w:rPr>
          </w:pPr>
          <w:r w:rsidRPr="002E47AC">
            <w:rPr>
              <w:color w:val="000000"/>
              <w:sz w:val="36"/>
              <w:szCs w:val="36"/>
            </w:rPr>
            <w:t xml:space="preserve">Shamshad </w:t>
          </w:r>
          <w:proofErr w:type="spellStart"/>
          <w:proofErr w:type="gramStart"/>
          <w:r w:rsidRPr="002E47AC">
            <w:rPr>
              <w:color w:val="000000"/>
              <w:sz w:val="36"/>
              <w:szCs w:val="36"/>
            </w:rPr>
            <w:t>ahmed</w:t>
          </w:r>
          <w:proofErr w:type="spellEnd"/>
          <w:proofErr w:type="gramEnd"/>
          <w:r w:rsidR="000E707E">
            <w:rPr>
              <w:color w:val="000000"/>
              <w:sz w:val="36"/>
              <w:szCs w:val="36"/>
            </w:rPr>
            <w:t xml:space="preserve">                                           </w:t>
          </w:r>
          <w:r w:rsidR="000E707E" w:rsidRPr="000E707E">
            <w:rPr>
              <w:color w:val="0070C0"/>
              <w:sz w:val="36"/>
              <w:szCs w:val="36"/>
            </w:rPr>
            <w:t>https://github.com/iamsamkhan</w:t>
          </w:r>
        </w:p>
      </w:sdtContent>
    </w:sdt>
    <w:sdt>
      <w:sdtPr>
        <w:tag w:val="goog_rdk_12"/>
        <w:id w:val="894547363"/>
      </w:sdtPr>
      <w:sdtEndPr/>
      <w:sdtContent>
        <w:p w14:paraId="00000005" w14:textId="77777777" w:rsidR="000B04A5" w:rsidRDefault="00B7510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/>
            <w:rPr>
              <w:ins w:id="11" w:author="Naresh G" w:date="2023-01-23T06:17:00Z"/>
            </w:rPr>
          </w:pPr>
          <w:proofErr w:type="spellStart"/>
          <w:r>
            <w:rPr>
              <w:color w:val="000000"/>
            </w:rPr>
            <w:t>Dif</w:t>
          </w:r>
          <w:sdt>
            <w:sdtPr>
              <w:tag w:val="goog_rdk_11"/>
              <w:id w:val="-776482861"/>
            </w:sdtPr>
            <w:sdtEndPr/>
            <w:sdtContent>
              <w:ins w:id="12" w:author="Naresh G" w:date="2023-01-23T06:17:00Z">
                <w:r>
                  <w:rPr>
                    <w:color w:val="000000"/>
                  </w:rPr>
                  <w:t>LINUX</w:t>
                </w:r>
                <w:proofErr w:type="spellEnd"/>
                <w:r>
                  <w:rPr>
                    <w:color w:val="000000"/>
                  </w:rPr>
                  <w:t xml:space="preserve"> ADMIN COURSE</w:t>
                </w:r>
              </w:ins>
            </w:sdtContent>
          </w:sdt>
        </w:p>
      </w:sdtContent>
    </w:sdt>
    <w:sdt>
      <w:sdtPr>
        <w:tag w:val="goog_rdk_14"/>
        <w:id w:val="1504932223"/>
      </w:sdtPr>
      <w:sdtEndPr/>
      <w:sdtContent>
        <w:p w14:paraId="00000006" w14:textId="77777777" w:rsidR="000B04A5" w:rsidRDefault="00B75104">
          <w:pPr>
            <w:numPr>
              <w:ilvl w:val="0"/>
              <w:numId w:val="2"/>
            </w:numPr>
            <w:spacing w:after="0"/>
            <w:rPr>
              <w:ins w:id="13" w:author="Naresh G" w:date="2023-01-23T06:17:00Z"/>
              <w:b/>
            </w:rPr>
          </w:pPr>
          <w:sdt>
            <w:sdtPr>
              <w:tag w:val="goog_rdk_13"/>
              <w:id w:val="-1648812516"/>
            </w:sdtPr>
            <w:sdtEndPr/>
            <w:sdtContent>
              <w:ins w:id="14" w:author="Naresh G" w:date="2023-01-23T06:17:00Z">
                <w:r>
                  <w:rPr>
                    <w:color w:val="000000"/>
                  </w:rPr>
                  <w:t>HISTORY OF OPERATING SYSTEMS</w:t>
                </w:r>
              </w:ins>
            </w:sdtContent>
          </w:sdt>
        </w:p>
      </w:sdtContent>
    </w:sdt>
    <w:sdt>
      <w:sdtPr>
        <w:tag w:val="goog_rdk_16"/>
        <w:id w:val="1906647444"/>
      </w:sdtPr>
      <w:sdtEndPr/>
      <w:sdtContent>
        <w:p w14:paraId="00000007" w14:textId="77777777" w:rsidR="000B04A5" w:rsidRDefault="00B75104">
          <w:pPr>
            <w:numPr>
              <w:ilvl w:val="0"/>
              <w:numId w:val="1"/>
            </w:numPr>
            <w:spacing w:after="0"/>
            <w:rPr>
              <w:ins w:id="15" w:author="Naresh G" w:date="2023-01-23T06:17:00Z"/>
            </w:rPr>
          </w:pPr>
          <w:sdt>
            <w:sdtPr>
              <w:tag w:val="goog_rdk_15"/>
              <w:id w:val="2110470530"/>
            </w:sdtPr>
            <w:sdtEndPr/>
            <w:sdtContent>
              <w:ins w:id="16" w:author="Naresh G" w:date="2023-01-23T06:17:00Z">
                <w:r>
                  <w:rPr>
                    <w:color w:val="000000"/>
                  </w:rPr>
                  <w:t xml:space="preserve">History of Unix </w:t>
                </w:r>
              </w:ins>
              <w:bookmarkStart w:id="17" w:name="_GoBack"/>
              <w:bookmarkEnd w:id="17"/>
            </w:sdtContent>
          </w:sdt>
        </w:p>
      </w:sdtContent>
    </w:sdt>
    <w:sdt>
      <w:sdtPr>
        <w:tag w:val="goog_rdk_20"/>
        <w:id w:val="-1511438566"/>
      </w:sdtPr>
      <w:sdtEndPr/>
      <w:sdtContent>
        <w:p w14:paraId="00000008" w14:textId="77777777" w:rsidR="000B04A5" w:rsidRDefault="00B7510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/>
            <w:rPr>
              <w:ins w:id="18" w:author="Deepika Kusuma" w:date="2022-12-27T07:50:00Z"/>
            </w:rPr>
          </w:pPr>
          <w:sdt>
            <w:sdtPr>
              <w:tag w:val="goog_rdk_17"/>
              <w:id w:val="-2107646989"/>
            </w:sdtPr>
            <w:sdtEndPr/>
            <w:sdtContent>
              <w:proofErr w:type="spellStart"/>
              <w:ins w:id="19" w:author="Naresh G" w:date="2023-01-23T06:17:00Z">
                <w:r>
                  <w:rPr>
                    <w:color w:val="000000"/>
                  </w:rPr>
                  <w:t>History</w:t>
                </w:r>
              </w:ins>
            </w:sdtContent>
          </w:sdt>
          <w:r>
            <w:rPr>
              <w:color w:val="000000"/>
            </w:rPr>
            <w:t>ference</w:t>
          </w:r>
          <w:proofErr w:type="spellEnd"/>
          <w:r>
            <w:rPr>
              <w:color w:val="000000"/>
            </w:rPr>
            <w:t xml:space="preserve"> betw</w:t>
          </w:r>
          <w:sdt>
            <w:sdtPr>
              <w:tag w:val="goog_rdk_18"/>
              <w:id w:val="1589119776"/>
            </w:sdtPr>
            <w:sdtEndPr/>
            <w:sdtContent>
              <w:ins w:id="20" w:author="Ashutosh Singh Thakur" w:date="2022-12-10T08:55:00Z">
                <w:r>
                  <w:rPr>
                    <w:color w:val="000000"/>
                  </w:rPr>
                  <w:t xml:space="preserve">een Windows and Linux </w:t>
                </w:r>
              </w:ins>
            </w:sdtContent>
          </w:sdt>
          <w:sdt>
            <w:sdtPr>
              <w:tag w:val="goog_rdk_19"/>
              <w:id w:val="90281851"/>
            </w:sdtPr>
            <w:sdtEndPr/>
            <w:sdtContent/>
          </w:sdt>
        </w:p>
      </w:sdtContent>
    </w:sdt>
    <w:sdt>
      <w:sdtPr>
        <w:tag w:val="goog_rdk_25"/>
        <w:id w:val="1132900129"/>
      </w:sdtPr>
      <w:sdtEndPr/>
      <w:sdtContent>
        <w:p w14:paraId="00000009" w14:textId="77777777" w:rsidR="000B04A5" w:rsidRDefault="00B7510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/>
            <w:rPr>
              <w:ins w:id="21" w:author="Ashutosh Singh Thakur" w:date="2022-12-10T08:55:00Z"/>
              <w:del w:id="22" w:author="Naresh G" w:date="2023-01-23T06:17:00Z"/>
            </w:rPr>
          </w:pPr>
          <w:sdt>
            <w:sdtPr>
              <w:tag w:val="goog_rdk_23"/>
              <w:id w:val="-715969383"/>
            </w:sdtPr>
            <w:sdtEndPr/>
            <w:sdtContent>
              <w:customXmlInsRangeStart w:id="23" w:author="Ashutosh Singh Thakur" w:date="2022-12-10T08:55:00Z"/>
              <w:sdt>
                <w:sdtPr>
                  <w:tag w:val="goog_rdk_24"/>
                  <w:id w:val="-79138964"/>
                </w:sdtPr>
                <w:sdtEndPr/>
                <w:sdtContent>
                  <w:customXmlInsRangeEnd w:id="23"/>
                  <w:customXmlInsRangeStart w:id="24" w:author="Ashutosh Singh Thakur" w:date="2022-12-10T08:55:00Z"/>
                </w:sdtContent>
              </w:sdt>
              <w:customXmlInsRangeEnd w:id="24"/>
            </w:sdtContent>
          </w:sdt>
        </w:p>
      </w:sdtContent>
    </w:sdt>
    <w:sdt>
      <w:sdtPr>
        <w:tag w:val="goog_rdk_30"/>
        <w:id w:val="301434120"/>
      </w:sdtPr>
      <w:sdtEndPr/>
      <w:sdtContent>
        <w:p w14:paraId="0000000A" w14:textId="77777777" w:rsidR="000B04A5" w:rsidRDefault="00B7510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/>
            <w:rPr>
              <w:ins w:id="25" w:author="Naresh G" w:date="2023-01-23T06:17:00Z"/>
              <w:del w:id="26" w:author="Ashutosh Singh Thakur" w:date="2022-12-10T08:55:00Z"/>
            </w:rPr>
          </w:pPr>
          <w:sdt>
            <w:sdtPr>
              <w:tag w:val="goog_rdk_27"/>
              <w:id w:val="-436596592"/>
            </w:sdtPr>
            <w:sdtEndPr/>
            <w:sdtContent>
              <w:del w:id="27" w:author="Ashutosh Singh Thakur" w:date="2022-12-10T08:55:00Z">
                <w:r>
                  <w:rPr>
                    <w:color w:val="000000"/>
                  </w:rPr>
                  <w:delText xml:space="preserve">een Windows </w:delText>
                </w:r>
                <w:r>
                  <w:rPr>
                    <w:color w:val="000000"/>
                  </w:rPr>
                  <w:delText xml:space="preserve">and Linux </w:delText>
                </w:r>
              </w:del>
            </w:sdtContent>
          </w:sdt>
          <w:sdt>
            <w:sdtPr>
              <w:tag w:val="goog_rdk_28"/>
              <w:id w:val="189722954"/>
            </w:sdtPr>
            <w:sdtEndPr/>
            <w:sdtContent>
              <w:customXmlInsRangeStart w:id="28" w:author="Naresh G" w:date="2023-01-23T06:17:00Z"/>
              <w:sdt>
                <w:sdtPr>
                  <w:tag w:val="goog_rdk_29"/>
                  <w:id w:val="-1546824302"/>
                </w:sdtPr>
                <w:sdtEndPr/>
                <w:sdtContent>
                  <w:customXmlInsRangeEnd w:id="28"/>
                  <w:customXmlInsRangeStart w:id="29" w:author="Naresh G" w:date="2023-01-23T06:17:00Z"/>
                </w:sdtContent>
              </w:sdt>
              <w:customXmlInsRangeEnd w:id="29"/>
            </w:sdtContent>
          </w:sdt>
        </w:p>
      </w:sdtContent>
    </w:sdt>
    <w:sdt>
      <w:sdtPr>
        <w:tag w:val="goog_rdk_34"/>
        <w:id w:val="911895031"/>
      </w:sdtPr>
      <w:sdtEndPr/>
      <w:sdtContent>
        <w:p w14:paraId="0000000B" w14:textId="77777777" w:rsidR="000B04A5" w:rsidRDefault="00B7510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080"/>
            <w:rPr>
              <w:del w:id="30" w:author="Ashutosh Singh Thakur" w:date="2022-12-10T08:55:00Z"/>
            </w:rPr>
          </w:pPr>
          <w:sdt>
            <w:sdtPr>
              <w:tag w:val="goog_rdk_32"/>
              <w:id w:val="1385764718"/>
            </w:sdtPr>
            <w:sdtEndPr/>
            <w:sdtContent>
              <w:sdt>
                <w:sdtPr>
                  <w:tag w:val="goog_rdk_33"/>
                  <w:id w:val="-769696310"/>
                </w:sdtPr>
                <w:sdtEndPr/>
                <w:sdtContent/>
              </w:sdt>
            </w:sdtContent>
          </w:sdt>
        </w:p>
      </w:sdtContent>
    </w:sdt>
    <w:p w14:paraId="0000000C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Type Of Operating System</w:t>
      </w:r>
    </w:p>
    <w:p w14:paraId="0000000D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ARCHITECTURE OF UNIX</w:t>
      </w:r>
    </w:p>
    <w:p w14:paraId="0000000E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F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LINUX OPERATING SYSTEM INSTALLATION </w:t>
      </w:r>
    </w:p>
    <w:p w14:paraId="00000010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CentOS 7.0</w:t>
      </w:r>
      <w:sdt>
        <w:sdtPr>
          <w:tag w:val="goog_rdk_35"/>
          <w:id w:val="1959683333"/>
        </w:sdtPr>
        <w:sdtEndPr/>
        <w:sdtContent>
          <w:ins w:id="31" w:author="Ramakrishna Vadlakonda" w:date="2022-09-29T10:57:00Z">
            <w:r>
              <w:rPr>
                <w:color w:val="000000"/>
              </w:rPr>
              <w:t xml:space="preserve"> </w:t>
            </w:r>
          </w:ins>
        </w:sdtContent>
      </w:sdt>
    </w:p>
    <w:p w14:paraId="00000011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12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MANAGING THE FILE THROUGH CLI </w:t>
      </w:r>
    </w:p>
    <w:p w14:paraId="00000013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Linux file system hierarchy</w:t>
      </w:r>
    </w:p>
    <w:p w14:paraId="00000014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Managing files using command-line </w:t>
      </w:r>
    </w:p>
    <w:p w14:paraId="00000015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Specifying Files By Name </w:t>
      </w:r>
    </w:p>
    <w:p w14:paraId="00000016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17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COMMANDS </w:t>
      </w:r>
    </w:p>
    <w:p w14:paraId="00000018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Basic Commands </w:t>
      </w:r>
    </w:p>
    <w:p w14:paraId="00000019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Filter Commands </w:t>
      </w:r>
    </w:p>
    <w:p w14:paraId="0000001A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Types Of Files (-,</w:t>
      </w:r>
      <w:proofErr w:type="spellStart"/>
      <w:r>
        <w:rPr>
          <w:color w:val="000000"/>
        </w:rPr>
        <w:t>d,l,b,c</w:t>
      </w:r>
      <w:proofErr w:type="spellEnd"/>
      <w:r>
        <w:rPr>
          <w:color w:val="000000"/>
        </w:rPr>
        <w:t>)</w:t>
      </w:r>
    </w:p>
    <w:p w14:paraId="0000001B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MAN Command</w:t>
      </w:r>
      <w:sdt>
        <w:sdtPr>
          <w:tag w:val="goog_rdk_36"/>
          <w:id w:val="-678047115"/>
        </w:sdtPr>
        <w:sdtEndPr/>
        <w:sdtContent>
          <w:ins w:id="32" w:author="chinna chinna" w:date="2023-02-02T13:59:00Z"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Command</w:t>
            </w:r>
          </w:ins>
          <w:proofErr w:type="spellEnd"/>
        </w:sdtContent>
      </w:sdt>
    </w:p>
    <w:p w14:paraId="0000001C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1D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CREATING, VIEWING AND EDITING TEXT FILES </w:t>
      </w:r>
    </w:p>
    <w:p w14:paraId="0000001E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GUI and CLI Editors</w:t>
      </w:r>
    </w:p>
    <w:p w14:paraId="0000001F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proofErr w:type="spellStart"/>
      <w:r>
        <w:rPr>
          <w:color w:val="000000"/>
        </w:rPr>
        <w:t>Gedit</w:t>
      </w:r>
      <w:proofErr w:type="spellEnd"/>
      <w:r>
        <w:rPr>
          <w:color w:val="000000"/>
        </w:rPr>
        <w:t xml:space="preserve"> command </w:t>
      </w:r>
    </w:p>
    <w:p w14:paraId="00000020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Visual Display Editor </w:t>
      </w:r>
    </w:p>
    <w:p w14:paraId="00000021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Visual Display Editor Improved </w:t>
      </w:r>
    </w:p>
    <w:p w14:paraId="00000022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Redirecting </w:t>
      </w:r>
      <w:sdt>
        <w:sdtPr>
          <w:tag w:val="goog_rdk_37"/>
          <w:id w:val="782310794"/>
        </w:sdtPr>
        <w:sdtEndPr/>
        <w:sdtContent>
          <w:ins w:id="33" w:author="Harsh Jain" w:date="2022-08-24T15:10:00Z">
            <w:r>
              <w:rPr>
                <w:color w:val="000000"/>
              </w:rPr>
              <w:t>Output</w:t>
            </w:r>
          </w:ins>
        </w:sdtContent>
      </w:sdt>
      <w:sdt>
        <w:sdtPr>
          <w:tag w:val="goog_rdk_38"/>
          <w:id w:val="1912961406"/>
        </w:sdtPr>
        <w:sdtEndPr/>
        <w:sdtContent>
          <w:del w:id="34" w:author="Harsh Jain" w:date="2022-08-24T15:10:00Z">
            <w:r>
              <w:rPr>
                <w:color w:val="000000"/>
              </w:rPr>
              <w:delText>Out Put</w:delText>
            </w:r>
          </w:del>
        </w:sdtContent>
      </w:sdt>
      <w:r>
        <w:rPr>
          <w:color w:val="000000"/>
        </w:rPr>
        <w:t xml:space="preserve"> to Files </w:t>
      </w:r>
    </w:p>
    <w:p w14:paraId="00000023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24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 SYMBOLIC LINK</w:t>
      </w:r>
    </w:p>
    <w:p w14:paraId="00000025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Soft Link </w:t>
      </w:r>
    </w:p>
    <w:p w14:paraId="00000026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Hard Link </w:t>
      </w:r>
    </w:p>
    <w:p w14:paraId="00000027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28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LOCAL USER AND GROUP MANAGEMENT </w:t>
      </w:r>
    </w:p>
    <w:p w14:paraId="00000029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Creating Local User and Groups </w:t>
      </w:r>
    </w:p>
    <w:p w14:paraId="0000002A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Adding users into groups </w:t>
      </w:r>
    </w:p>
    <w:p w14:paraId="0000002B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Password management of User and Groups </w:t>
      </w:r>
    </w:p>
    <w:p w14:paraId="0000002C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Changing System Defaults settings </w:t>
      </w:r>
    </w:p>
    <w:p w14:paraId="0000002D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2E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USER SECURITY WITH SUDO </w:t>
      </w:r>
    </w:p>
    <w:p w14:paraId="0000002F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Providing SUDO Access to The Normal user </w:t>
      </w:r>
    </w:p>
    <w:p w14:paraId="00000030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sdt>
        <w:sdtPr>
          <w:tag w:val="goog_rdk_40"/>
          <w:id w:val="686337399"/>
        </w:sdtPr>
        <w:sdtEndPr/>
        <w:sdtContent>
          <w:ins w:id="35" w:author="Harsh Jain" w:date="2022-08-24T15:10:00Z">
            <w:r>
              <w:rPr>
                <w:color w:val="000000"/>
              </w:rPr>
              <w:t>Different</w:t>
            </w:r>
          </w:ins>
        </w:sdtContent>
      </w:sdt>
      <w:sdt>
        <w:sdtPr>
          <w:tag w:val="goog_rdk_41"/>
          <w:id w:val="208380285"/>
        </w:sdtPr>
        <w:sdtEndPr/>
        <w:sdtContent>
          <w:del w:id="36" w:author="Harsh Jain" w:date="2022-08-24T15:10:00Z">
            <w:r>
              <w:rPr>
                <w:color w:val="000000"/>
              </w:rPr>
              <w:delText>Deferent</w:delText>
            </w:r>
          </w:del>
        </w:sdtContent>
      </w:sdt>
      <w:r>
        <w:rPr>
          <w:color w:val="000000"/>
        </w:rPr>
        <w:t xml:space="preserve"> Type Of Ex </w:t>
      </w:r>
    </w:p>
    <w:p w14:paraId="00000031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32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CONTROLLING FILE PERMISSIONS</w:t>
      </w:r>
    </w:p>
    <w:p w14:paraId="00000033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Linux File System Permissions</w:t>
      </w:r>
    </w:p>
    <w:p w14:paraId="00000034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Managing file system permissions with CLI</w:t>
      </w:r>
    </w:p>
    <w:p w14:paraId="00000035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Special Permissions (SUID, SGID, Sticky)</w:t>
      </w:r>
    </w:p>
    <w:p w14:paraId="00000036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37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ACCESS CONTROL LIST</w:t>
      </w:r>
    </w:p>
    <w:p w14:paraId="00000038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ACLs</w:t>
      </w:r>
    </w:p>
    <w:p w14:paraId="00000039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Default ACLs</w:t>
      </w:r>
    </w:p>
    <w:p w14:paraId="0000003A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3B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MANAGING THE LINUX OS PROCESSES</w:t>
      </w:r>
    </w:p>
    <w:p w14:paraId="0000003C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Controlling JOBS </w:t>
      </w:r>
    </w:p>
    <w:p w14:paraId="0000003D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Killing Processes </w:t>
      </w:r>
    </w:p>
    <w:p w14:paraId="0000003E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Monitoring   Processes </w:t>
      </w:r>
    </w:p>
    <w:p w14:paraId="0000003F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Assignee Priority to the Processes</w:t>
      </w:r>
    </w:p>
    <w:p w14:paraId="00000040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41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MANAGING SERVICES AND DAEMONS</w:t>
      </w:r>
    </w:p>
    <w:p w14:paraId="00000042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Controlling System Services </w:t>
      </w:r>
    </w:p>
    <w:p w14:paraId="00000043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With system</w:t>
      </w:r>
      <w:sdt>
        <w:sdtPr>
          <w:tag w:val="goog_rdk_42"/>
          <w:id w:val="-1946225924"/>
        </w:sdtPr>
        <w:sdtEndPr/>
        <w:sdtContent>
          <w:ins w:id="37" w:author="murali manohar" w:date="2023-01-06T12:42:00Z">
            <w:r>
              <w:rPr>
                <w:color w:val="000000"/>
              </w:rPr>
              <w:t xml:space="preserve"> </w:t>
            </w:r>
          </w:ins>
        </w:sdtContent>
      </w:sdt>
      <w:proofErr w:type="spellStart"/>
      <w:r>
        <w:rPr>
          <w:color w:val="000000"/>
        </w:rPr>
        <w:t>ctl</w:t>
      </w:r>
      <w:proofErr w:type="spellEnd"/>
      <w:r>
        <w:rPr>
          <w:color w:val="000000"/>
        </w:rPr>
        <w:t xml:space="preserve"> </w:t>
      </w:r>
    </w:p>
    <w:p w14:paraId="00000044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45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>NETWORKING CONCEPTS</w:t>
      </w:r>
    </w:p>
    <w:p w14:paraId="00000046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Requirements of network implementation</w:t>
      </w:r>
    </w:p>
    <w:p w14:paraId="00000047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IPV4 Address </w:t>
      </w:r>
    </w:p>
    <w:p w14:paraId="00000048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assignment </w:t>
      </w:r>
    </w:p>
    <w:p w14:paraId="00000049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proofErr w:type="spellStart"/>
      <w:r>
        <w:rPr>
          <w:color w:val="000000"/>
        </w:rPr>
        <w:t>Nmtui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nmcli</w:t>
      </w:r>
      <w:proofErr w:type="spellEnd"/>
      <w:r>
        <w:rPr>
          <w:color w:val="000000"/>
        </w:rPr>
        <w:t xml:space="preserve"> commands</w:t>
      </w:r>
    </w:p>
    <w:p w14:paraId="0000004A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ISO Layers </w:t>
      </w:r>
    </w:p>
    <w:p w14:paraId="0000004B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4C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CONFIGURING </w:t>
      </w:r>
      <w:sdt>
        <w:sdtPr>
          <w:tag w:val="goog_rdk_43"/>
          <w:id w:val="545717902"/>
        </w:sdtPr>
        <w:sdtEndPr/>
        <w:sdtContent>
          <w:r>
            <w:rPr>
              <w:b/>
              <w:color w:val="000000"/>
            </w:rPr>
            <w:t>OPEN SSH</w:t>
          </w:r>
        </w:sdtContent>
      </w:sdt>
      <w:r>
        <w:rPr>
          <w:b/>
          <w:color w:val="000000"/>
        </w:rPr>
        <w:t xml:space="preserve"> </w:t>
      </w:r>
    </w:p>
    <w:p w14:paraId="0000004D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Open SSH Authentication</w:t>
      </w:r>
    </w:p>
    <w:p w14:paraId="0000004E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Key Based Authentication </w:t>
      </w:r>
    </w:p>
    <w:p w14:paraId="0000004F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Generating Public and Private keys  </w:t>
      </w:r>
    </w:p>
    <w:p w14:paraId="00000050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51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ARCHIVING AND BACKUPS </w:t>
      </w:r>
    </w:p>
    <w:p w14:paraId="00000052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Compress tar Archiving </w:t>
      </w:r>
    </w:p>
    <w:p w14:paraId="00000053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Transferring Files between Systems</w:t>
      </w:r>
    </w:p>
    <w:p w14:paraId="00000054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scp</w:t>
      </w:r>
      <w:proofErr w:type="spellEnd"/>
      <w:r>
        <w:rPr>
          <w:color w:val="000000"/>
        </w:rPr>
        <w:t xml:space="preserve">, ftp, </w:t>
      </w:r>
      <w:proofErr w:type="spellStart"/>
      <w:r>
        <w:rPr>
          <w:color w:val="000000"/>
        </w:rPr>
        <w:t>rsync</w:t>
      </w:r>
      <w:proofErr w:type="spellEnd"/>
    </w:p>
    <w:p w14:paraId="00000055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56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INSTALLING AND UPDATING SOFTWARES</w:t>
      </w:r>
    </w:p>
    <w:p w14:paraId="00000057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Installing and updating packages with RPM </w:t>
      </w:r>
    </w:p>
    <w:p w14:paraId="00000058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Creating Yum repos </w:t>
      </w:r>
    </w:p>
    <w:p w14:paraId="00000059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Installing and updating packages with YUM</w:t>
      </w:r>
    </w:p>
    <w:p w14:paraId="0000005A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5B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LINUX FILE SYSTEM </w:t>
      </w:r>
    </w:p>
    <w:p w14:paraId="0000005C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Identifying File systems</w:t>
      </w:r>
    </w:p>
    <w:p w14:paraId="0000005D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Mounting and </w:t>
      </w:r>
      <w:sdt>
        <w:sdtPr>
          <w:tag w:val="goog_rdk_44"/>
          <w:id w:val="-94477716"/>
        </w:sdtPr>
        <w:sdtEndPr/>
        <w:sdtContent>
          <w:ins w:id="38" w:author="Harsh Jain" w:date="2022-08-24T15:10:00Z">
            <w:r>
              <w:rPr>
                <w:color w:val="000000"/>
              </w:rPr>
              <w:t>Unmounting</w:t>
            </w:r>
          </w:ins>
        </w:sdtContent>
      </w:sdt>
      <w:sdt>
        <w:sdtPr>
          <w:tag w:val="goog_rdk_45"/>
          <w:id w:val="585656754"/>
        </w:sdtPr>
        <w:sdtEndPr/>
        <w:sdtContent>
          <w:del w:id="39" w:author="Harsh Jain" w:date="2022-08-24T15:10:00Z">
            <w:r>
              <w:rPr>
                <w:color w:val="000000"/>
              </w:rPr>
              <w:delText>Un mounting</w:delText>
            </w:r>
          </w:del>
        </w:sdtContent>
      </w:sdt>
      <w:r>
        <w:rPr>
          <w:color w:val="000000"/>
        </w:rPr>
        <w:t xml:space="preserve"> File System </w:t>
      </w:r>
    </w:p>
    <w:p w14:paraId="0000005E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Locating file system </w:t>
      </w:r>
    </w:p>
    <w:p w14:paraId="0000005F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60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DISK MANAGEMENT </w:t>
      </w:r>
    </w:p>
    <w:p w14:paraId="00000061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Creating and managing Partitions  </w:t>
      </w:r>
    </w:p>
    <w:p w14:paraId="00000062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Changing Partition Type (</w:t>
      </w:r>
      <w:proofErr w:type="spellStart"/>
      <w:r>
        <w:rPr>
          <w:color w:val="000000"/>
        </w:rPr>
        <w:t>Hexa</w:t>
      </w:r>
      <w:proofErr w:type="spellEnd"/>
      <w:r>
        <w:rPr>
          <w:color w:val="000000"/>
        </w:rPr>
        <w:t xml:space="preserve"> Code)</w:t>
      </w:r>
    </w:p>
    <w:p w14:paraId="00000063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Manage Swap Partitions</w:t>
      </w:r>
    </w:p>
    <w:p w14:paraId="00000064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65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LOGICAL VOLUME MANAGEMENT  </w:t>
      </w:r>
    </w:p>
    <w:p w14:paraId="00000066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PV create, VG create, LV create </w:t>
      </w:r>
    </w:p>
    <w:p w14:paraId="00000067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lastRenderedPageBreak/>
        <w:t>LV extend/reduce</w:t>
      </w:r>
    </w:p>
    <w:p w14:paraId="00000068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VG extend/reduce</w:t>
      </w:r>
    </w:p>
    <w:p w14:paraId="00000069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6A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CONTORTING THE BOOT PROCESS </w:t>
      </w:r>
    </w:p>
    <w:p w14:paraId="0000006B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Root password recovery </w:t>
      </w:r>
    </w:p>
    <w:p w14:paraId="0000006C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>Changing the targets</w:t>
      </w:r>
    </w:p>
    <w:p w14:paraId="0000006D" w14:textId="77777777" w:rsidR="000B04A5" w:rsidRDefault="00B75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r>
        <w:rPr>
          <w:color w:val="000000"/>
        </w:rPr>
        <w:t xml:space="preserve">Boot process 6.0,7.0 and 8.0 </w:t>
      </w:r>
    </w:p>
    <w:p w14:paraId="0000006E" w14:textId="77777777" w:rsidR="000B04A5" w:rsidRDefault="000B04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6F" w14:textId="77777777" w:rsidR="000B04A5" w:rsidRDefault="00B751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BASIC BASH SCRIPTING </w:t>
      </w:r>
    </w:p>
    <w:p w14:paraId="00000070" w14:textId="77777777" w:rsidR="000B04A5" w:rsidRDefault="00B75104">
      <w:r>
        <w:t xml:space="preserve"> </w:t>
      </w:r>
    </w:p>
    <w:p w14:paraId="00000071" w14:textId="77777777" w:rsidR="000B04A5" w:rsidRDefault="000B04A5"/>
    <w:p w14:paraId="00000072" w14:textId="77777777" w:rsidR="000B04A5" w:rsidRDefault="000B04A5"/>
    <w:p w14:paraId="00000073" w14:textId="77777777" w:rsidR="000B04A5" w:rsidRDefault="000B04A5"/>
    <w:p w14:paraId="00000074" w14:textId="77777777" w:rsidR="000B04A5" w:rsidRDefault="000B04A5"/>
    <w:p w14:paraId="00000075" w14:textId="77777777" w:rsidR="000B04A5" w:rsidRDefault="000B04A5"/>
    <w:p w14:paraId="00000076" w14:textId="77777777" w:rsidR="000B04A5" w:rsidRDefault="000B04A5"/>
    <w:p w14:paraId="00000077" w14:textId="77777777" w:rsidR="000B04A5" w:rsidRDefault="00B75104">
      <w:r>
        <w:t xml:space="preserve">   </w:t>
      </w:r>
    </w:p>
    <w:p w14:paraId="00000078" w14:textId="77777777" w:rsidR="000B04A5" w:rsidRDefault="00B75104">
      <w:r>
        <w:t xml:space="preserve"> </w:t>
      </w:r>
    </w:p>
    <w:p w14:paraId="00000079" w14:textId="77777777" w:rsidR="000B04A5" w:rsidRDefault="00B75104">
      <w:r>
        <w:t xml:space="preserve"> </w:t>
      </w:r>
    </w:p>
    <w:p w14:paraId="0000007A" w14:textId="77777777" w:rsidR="000B04A5" w:rsidRDefault="000B04A5"/>
    <w:p w14:paraId="0000007B" w14:textId="77777777" w:rsidR="000B04A5" w:rsidRDefault="00B75104">
      <w:r>
        <w:t xml:space="preserve"> </w:t>
      </w:r>
    </w:p>
    <w:p w14:paraId="0000007C" w14:textId="77777777" w:rsidR="000B04A5" w:rsidRDefault="000B04A5"/>
    <w:p w14:paraId="0000007D" w14:textId="77777777" w:rsidR="000B04A5" w:rsidRDefault="000B04A5"/>
    <w:p w14:paraId="0000007E" w14:textId="77777777" w:rsidR="000B04A5" w:rsidRDefault="000B04A5"/>
    <w:p w14:paraId="0000007F" w14:textId="77777777" w:rsidR="000B04A5" w:rsidRDefault="000B04A5"/>
    <w:p w14:paraId="00000080" w14:textId="77777777" w:rsidR="000B04A5" w:rsidRDefault="000B04A5"/>
    <w:p w14:paraId="00000081" w14:textId="77777777" w:rsidR="000B04A5" w:rsidRDefault="00B75104">
      <w:r>
        <w:t xml:space="preserve">  </w:t>
      </w:r>
    </w:p>
    <w:p w14:paraId="00000082" w14:textId="77777777" w:rsidR="000B04A5" w:rsidRDefault="00B75104">
      <w:r>
        <w:lastRenderedPageBreak/>
        <w:t xml:space="preserve"> </w:t>
      </w:r>
    </w:p>
    <w:p w14:paraId="00000083" w14:textId="77777777" w:rsidR="000B04A5" w:rsidRDefault="00B75104">
      <w:r>
        <w:t xml:space="preserve"> </w:t>
      </w:r>
    </w:p>
    <w:p w14:paraId="00000084" w14:textId="77777777" w:rsidR="000B04A5" w:rsidRDefault="000B04A5"/>
    <w:p w14:paraId="00000085" w14:textId="77777777" w:rsidR="000B04A5" w:rsidRDefault="000B04A5"/>
    <w:sectPr w:rsidR="000B04A5" w:rsidSect="002E47A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92E91" w14:textId="77777777" w:rsidR="00B75104" w:rsidRDefault="00B75104">
      <w:pPr>
        <w:spacing w:after="0" w:line="240" w:lineRule="auto"/>
      </w:pPr>
      <w:r>
        <w:separator/>
      </w:r>
    </w:p>
  </w:endnote>
  <w:endnote w:type="continuationSeparator" w:id="0">
    <w:p w14:paraId="5CE3C83E" w14:textId="77777777" w:rsidR="00B75104" w:rsidRDefault="00B7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D0E1E" w14:textId="77777777" w:rsidR="00B75104" w:rsidRDefault="00B75104">
      <w:pPr>
        <w:spacing w:after="0" w:line="240" w:lineRule="auto"/>
      </w:pPr>
      <w:r>
        <w:separator/>
      </w:r>
    </w:p>
  </w:footnote>
  <w:footnote w:type="continuationSeparator" w:id="0">
    <w:p w14:paraId="75F69AE7" w14:textId="77777777" w:rsidR="00B75104" w:rsidRDefault="00B75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48"/>
      <w:id w:val="2078708857"/>
    </w:sdtPr>
    <w:sdtEndPr/>
    <w:sdtContent>
      <w:p w14:paraId="00000086" w14:textId="77777777" w:rsidR="000B04A5" w:rsidRDefault="00B75104">
        <w:pPr>
          <w:rPr>
            <w:ins w:id="40" w:author="Mohammed Ghouse Pasha" w:date="2022-11-30T17:44:00Z"/>
          </w:rPr>
        </w:pPr>
        <w:sdt>
          <w:sdtPr>
            <w:tag w:val="goog_rdk_47"/>
            <w:id w:val="-1126394004"/>
          </w:sdtPr>
          <w:sdtEndPr/>
          <w:sdtContent/>
        </w:sdt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84C1B"/>
    <w:multiLevelType w:val="multilevel"/>
    <w:tmpl w:val="EA881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3265E"/>
    <w:multiLevelType w:val="multilevel"/>
    <w:tmpl w:val="4464FFD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A5"/>
    <w:rsid w:val="000B04A5"/>
    <w:rsid w:val="000E707E"/>
    <w:rsid w:val="002E47AC"/>
    <w:rsid w:val="00B7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C3459E-4AD2-457D-94B4-8C1DAFAD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97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9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535"/>
  </w:style>
  <w:style w:type="paragraph" w:styleId="Footer">
    <w:name w:val="footer"/>
    <w:basedOn w:val="Normal"/>
    <w:link w:val="FooterChar"/>
    <w:uiPriority w:val="99"/>
    <w:semiHidden/>
    <w:unhideWhenUsed/>
    <w:rsid w:val="003F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653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8mSn43UmMTQtbvIG1FgxRCnJdw==">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shaik</dc:creator>
  <cp:lastModifiedBy>Shamshad</cp:lastModifiedBy>
  <cp:revision>3</cp:revision>
  <dcterms:created xsi:type="dcterms:W3CDTF">2020-11-06T10:12:00Z</dcterms:created>
  <dcterms:modified xsi:type="dcterms:W3CDTF">2023-03-17T05:08:00Z</dcterms:modified>
</cp:coreProperties>
</file>