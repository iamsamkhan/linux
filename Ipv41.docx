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ind w:left="0" w:firstLine="0"/>
            <w:rPr/>
            <w:pPrChange w:author="Asish Patra" w:id="0" w:date="2022-12-14T06:25:26Z">
              <w:pPr/>
            </w:pPrChange>
          </w:pPr>
          <w:r w:rsidDel="00000000" w:rsidR="00000000" w:rsidRPr="00000000">
            <w:rPr>
              <w:rtl w:val="0"/>
            </w:rPr>
            <w:t xml:space="preserve">Ipv4 -&gt; 32 bit -&gt; 2</w:t>
          </w:r>
          <w:r w:rsidDel="00000000" w:rsidR="00000000" w:rsidRPr="00000000">
            <w:rPr>
              <w:vertAlign w:val="superscript"/>
              <w:rtl w:val="0"/>
            </w:rPr>
            <w:t xml:space="preserve">32</w:t>
          </w:r>
          <w:r w:rsidDel="00000000" w:rsidR="00000000" w:rsidRPr="00000000">
            <w:rPr>
              <w:rtl w:val="0"/>
            </w:rPr>
            <w:t xml:space="preserve">= 4,294,967,296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2743200</wp:posOffset>
                    </wp:positionH>
                    <wp:positionV relativeFrom="paragraph">
                      <wp:posOffset>-838199</wp:posOffset>
                    </wp:positionV>
                    <wp:extent cx="1790700" cy="1987550"/>
                    <wp:effectExtent b="0" l="0" r="0" t="0"/>
                    <wp:wrapNone/>
                    <wp:docPr id="6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4457000" y="2792575"/>
                              <a:ext cx="1778000" cy="1974850"/>
                            </a:xfrm>
                            <a:custGeom>
                              <a:rect b="b" l="l" r="r" t="t"/>
                              <a:pathLst>
                                <a:path extrusionOk="0" h="1974850" w="1778000">
                                  <a:moveTo>
                                    <a:pt x="0" y="0"/>
                                  </a:moveTo>
                                  <a:lnTo>
                                    <a:pt x="0" y="1974850"/>
                                  </a:lnTo>
                                  <a:lnTo>
                                    <a:pt x="1778000" y="1974850"/>
                                  </a:lnTo>
                                  <a:lnTo>
                                    <a:pt x="177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10.0.0.0 – NID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10.0.0.2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10.0.0.254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10.255.255.255 – BID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2743200</wp:posOffset>
                    </wp:positionH>
                    <wp:positionV relativeFrom="paragraph">
                      <wp:posOffset>-838199</wp:posOffset>
                    </wp:positionV>
                    <wp:extent cx="1790700" cy="1987550"/>
                    <wp:effectExtent b="0" l="0" r="0" t="0"/>
                    <wp:wrapNone/>
                    <wp:docPr id="6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0700" cy="19875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 = 1 – 60000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Ipv6 -&gt; 128 bit -&gt; (2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Ipv4 = 32bit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10100011 . 10001101 . 11100101 . 11000011 = 32bits octet, 2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=256 = 0 -255 = 192.168.1.11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0</w:t>
        <w:tab/>
        <w:tab/>
        <w:t xml:space="preserve">0</w:t>
        <w:tab/>
        <w:t xml:space="preserve">      0</w:t>
        <w:tab/>
        <w:tab/>
        <w:t xml:space="preserve">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2514600" cy="17335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95050" y="2919575"/>
                          <a:ext cx="2501900" cy="1720850"/>
                        </a:xfrm>
                        <a:custGeom>
                          <a:rect b="b" l="l" r="r" t="t"/>
                          <a:pathLst>
                            <a:path extrusionOk="0" h="1720850" w="2501900">
                              <a:moveTo>
                                <a:pt x="0" y="0"/>
                              </a:moveTo>
                              <a:lnTo>
                                <a:pt x="0" y="1720850"/>
                              </a:lnTo>
                              <a:lnTo>
                                <a:pt x="2501900" y="1720850"/>
                              </a:lnTo>
                              <a:lnTo>
                                <a:pt x="2501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 = 0 – 127	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  = 128 – 191	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C  = 192 – 223 	110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D  = 224 – 239 	1110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E  = 240 – 255 	1111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2514600" cy="17335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1"/>
        </w:sdtPr>
        <w:sdtContent>
          <w:del w:author="DILIP KUMAR NAYAK" w:id="2" w:date="2022-10-25T06:46:39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12625" y="3649825"/>
                                <a:ext cx="66675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66675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666750" y="260350"/>
                                    </a:lnTo>
                                    <a:lnTo>
                                      <a:pt x="666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 0-127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94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  <w:sdt>
        <w:sdtPr>
          <w:tag w:val="goog_rdk_2"/>
        </w:sdtPr>
        <w:sdtContent>
          <w:ins w:author="DILIP KUMAR NAYAK" w:id="2" w:date="2022-10-25T06:46:39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12625" y="3649825"/>
                                <a:ext cx="66675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66675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666750" y="260350"/>
                                    </a:lnTo>
                                    <a:lnTo>
                                      <a:pt x="666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 0-127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94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3"/>
        </w:sdtPr>
        <w:sdtContent>
          <w:ins w:author="Arjuna N Gudimetal" w:id="3" w:date="2022-03-24T19:08:54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-971549</wp:posOffset>
                      </wp:positionH>
                      <wp:positionV relativeFrom="paragraph">
                        <wp:posOffset>0</wp:posOffset>
                      </wp:positionV>
                      <wp:extent cx="825500" cy="2730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-971549</wp:posOffset>
                      </wp:positionH>
                      <wp:positionV relativeFrom="paragraph">
                        <wp:posOffset>0</wp:posOffset>
                      </wp:positionV>
                      <wp:extent cx="825500" cy="273050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4"/>
        </w:sdtPr>
        <w:sdtContent>
          <w:ins w:author="DILIP KUMAR NAYAK" w:id="4" w:date="2022-10-25T06:46:3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228600</wp:posOffset>
                      </wp:positionV>
                      <wp:extent cx="825500" cy="2730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228600</wp:posOffset>
                      </wp:positionV>
                      <wp:extent cx="825500" cy="2730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5"/>
        </w:sdtPr>
        <w:sdtContent>
          <w:ins w:author="Guddeti Deepthi" w:id="5" w:date="2022-08-24T08:02:18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314325</wp:posOffset>
                      </wp:positionV>
                      <wp:extent cx="828675" cy="16192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314325</wp:posOffset>
                      </wp:positionV>
                      <wp:extent cx="828675" cy="161925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161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228600</wp:posOffset>
                </wp:positionV>
                <wp:extent cx="1422400" cy="10858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41150" y="3243425"/>
                          <a:ext cx="1409700" cy="1073150"/>
                        </a:xfrm>
                        <a:custGeom>
                          <a:rect b="b" l="l" r="r" t="t"/>
                          <a:pathLst>
                            <a:path extrusionOk="0" h="1073150" w="1409700">
                              <a:moveTo>
                                <a:pt x="0" y="0"/>
                              </a:moveTo>
                              <a:lnTo>
                                <a:pt x="0" y="1073150"/>
                              </a:lnTo>
                              <a:lnTo>
                                <a:pt x="1409700" y="1073150"/>
                              </a:lnTo>
                              <a:lnTo>
                                <a:pt x="140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2^2=4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01=1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11=3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228600</wp:posOffset>
                </wp:positionV>
                <wp:extent cx="1422400" cy="10858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825500" cy="273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39600" y="3649825"/>
                          <a:ext cx="812800" cy="260350"/>
                        </a:xfrm>
                        <a:custGeom>
                          <a:rect b="b" l="l" r="r" t="t"/>
                          <a:pathLst>
                            <a:path extrusionOk="0" h="260350" w="812800">
                              <a:moveTo>
                                <a:pt x="0" y="0"/>
                              </a:moveTo>
                              <a:lnTo>
                                <a:pt x="0" y="260350"/>
                              </a:lnTo>
                              <a:lnTo>
                                <a:pt x="812800" y="260350"/>
                              </a:lnTo>
                              <a:lnTo>
                                <a:pt x="81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 128-191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825500" cy="2730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sdt>
        <w:sdtPr>
          <w:tag w:val="goog_rdk_6"/>
        </w:sdtPr>
        <w:sdtContent>
          <w:del w:author="DILIP KUMAR NAYAK" w:id="4" w:date="2022-10-25T06:46:3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825500" cy="2730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825500" cy="27305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825500" cy="273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39600" y="3649825"/>
                          <a:ext cx="812800" cy="260350"/>
                        </a:xfrm>
                        <a:custGeom>
                          <a:rect b="b" l="l" r="r" t="t"/>
                          <a:pathLst>
                            <a:path extrusionOk="0" h="260350" w="812800">
                              <a:moveTo>
                                <a:pt x="0" y="0"/>
                              </a:moveTo>
                              <a:lnTo>
                                <a:pt x="0" y="260350"/>
                              </a:lnTo>
                              <a:lnTo>
                                <a:pt x="812800" y="260350"/>
                              </a:lnTo>
                              <a:lnTo>
                                <a:pt x="81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D-224-239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825500" cy="2730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825500" cy="273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9600" y="3649825"/>
                          <a:ext cx="812800" cy="260350"/>
                        </a:xfrm>
                        <a:custGeom>
                          <a:rect b="b" l="l" r="r" t="t"/>
                          <a:pathLst>
                            <a:path extrusionOk="0" h="260350" w="812800">
                              <a:moveTo>
                                <a:pt x="0" y="0"/>
                              </a:moveTo>
                              <a:lnTo>
                                <a:pt x="0" y="260350"/>
                              </a:lnTo>
                              <a:lnTo>
                                <a:pt x="812800" y="260350"/>
                              </a:lnTo>
                              <a:lnTo>
                                <a:pt x="81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E-240-255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825500" cy="273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255</w:t>
        <w:tab/>
        <w:t xml:space="preserve">            255</w:t>
        <w:tab/>
        <w:t xml:space="preserve">   255</w:t>
        <w:tab/>
        <w:t xml:space="preserve">            255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203200</wp:posOffset>
                </wp:positionV>
                <wp:extent cx="1079500" cy="2628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12600" y="2471900"/>
                          <a:ext cx="1066800" cy="2616200"/>
                        </a:xfrm>
                        <a:custGeom>
                          <a:rect b="b" l="l" r="r" t="t"/>
                          <a:pathLst>
                            <a:path extrusionOk="0" h="2616200" w="1066800">
                              <a:moveTo>
                                <a:pt x="0" y="0"/>
                              </a:moveTo>
                              <a:lnTo>
                                <a:pt x="0" y="2616200"/>
                              </a:lnTo>
                              <a:lnTo>
                                <a:pt x="1066800" y="2616200"/>
                              </a:lnTo>
                              <a:lnTo>
                                <a:pt x="106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2^8=256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00000000=0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00000001=1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00000010=2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01111111=127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10000000=128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10000001=129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10111111=191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11000000=192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11011111=223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203200</wp:posOffset>
                </wp:positionV>
                <wp:extent cx="1079500" cy="2628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1003300</wp:posOffset>
                </wp:positionV>
                <wp:extent cx="508000" cy="2476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>
                          <a:off x="5098350" y="3662525"/>
                          <a:ext cx="495300" cy="234950"/>
                        </a:xfrm>
                        <a:custGeom>
                          <a:rect b="b" l="l" r="r" t="t"/>
                          <a:pathLst>
                            <a:path extrusionOk="0" h="234950" w="495300">
                              <a:moveTo>
                                <a:pt x="0" y="0"/>
                              </a:moveTo>
                              <a:lnTo>
                                <a:pt x="495300" y="2349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1003300</wp:posOffset>
                </wp:positionV>
                <wp:extent cx="508000" cy="2476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1790700</wp:posOffset>
                </wp:positionV>
                <wp:extent cx="787400" cy="2857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flipH="1">
                          <a:off x="4958650" y="3643475"/>
                          <a:ext cx="774700" cy="273050"/>
                        </a:xfrm>
                        <a:custGeom>
                          <a:rect b="b" l="l" r="r" t="t"/>
                          <a:pathLst>
                            <a:path extrusionOk="0" h="273050" w="774700">
                              <a:moveTo>
                                <a:pt x="0" y="0"/>
                              </a:moveTo>
                              <a:lnTo>
                                <a:pt x="774700" y="273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1790700</wp:posOffset>
                </wp:positionV>
                <wp:extent cx="787400" cy="2857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800850" cy="26289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951925" y="2471900"/>
                          <a:ext cx="6788150" cy="2616200"/>
                        </a:xfrm>
                        <a:custGeom>
                          <a:rect b="b" l="l" r="r" t="t"/>
                          <a:pathLst>
                            <a:path extrusionOk="0" h="2616200" w="6788150">
                              <a:moveTo>
                                <a:pt x="0" y="0"/>
                              </a:moveTo>
                              <a:lnTo>
                                <a:pt x="0" y="2616200"/>
                              </a:lnTo>
                              <a:lnTo>
                                <a:pt x="6788150" y="2616200"/>
                              </a:lnTo>
                              <a:lnTo>
                                <a:pt x="6788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		0		0		0		0		0		0		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2^7		2^6		2^5		2^4		2^3		2^2		2^1	             2^0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128+64=192+32=224+16=240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= N.H.H.H = 11111111.00000000.00000000.00000000 = 255.0.0.0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 = N.N.H.H = 11111111.11111111.00000000.00000000 = 255.255.0.0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Calss C = N.N.N.H = 11111111.11111111.11111111.00000000 = 255.255.255.0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= 10.0.0.0 – 10.255.255.255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 = 172.16.0.0 – 172.32.255.255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C = 192.168.0.0 – 192.168.255.255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800850" cy="26289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2857500</wp:posOffset>
                </wp:positionV>
                <wp:extent cx="2647950" cy="28892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028375" y="2341725"/>
                          <a:ext cx="2635250" cy="2876550"/>
                        </a:xfrm>
                        <a:custGeom>
                          <a:rect b="b" l="l" r="r" t="t"/>
                          <a:pathLst>
                            <a:path extrusionOk="0" h="2876550" w="2635250">
                              <a:moveTo>
                                <a:pt x="0" y="0"/>
                              </a:moveTo>
                              <a:lnTo>
                                <a:pt x="0" y="2876550"/>
                              </a:lnTo>
                              <a:lnTo>
                                <a:pt x="2635250" y="2876550"/>
                              </a:lnTo>
                              <a:lnTo>
                                <a:pt x="2635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-&gt; N=8, H=24, P=0 (1bit)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Network:- 0.0.0.0 – 127.0.0.0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n-p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-2 (0-127) loop back ip ping 127.0.0 .1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8-1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-2 =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-2 = 128-2=126 networks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 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2 (NID – BID)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24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– 2 = 16,777,216 –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=16,777,214 hosts/network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2857500</wp:posOffset>
                </wp:positionV>
                <wp:extent cx="2647950" cy="28892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288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74425" y="2341725"/>
                          <a:ext cx="2343150" cy="2876550"/>
                        </a:xfrm>
                        <a:custGeom>
                          <a:rect b="b" l="l" r="r" t="t"/>
                          <a:pathLst>
                            <a:path extrusionOk="0" h="2876550" w="2343150">
                              <a:moveTo>
                                <a:pt x="0" y="0"/>
                              </a:moveTo>
                              <a:lnTo>
                                <a:pt x="0" y="2876550"/>
                              </a:lnTo>
                              <a:lnTo>
                                <a:pt x="2343150" y="2876550"/>
                              </a:lnTo>
                              <a:lnTo>
                                <a:pt x="2343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B-&gt; N=16, H=16, P=10 (2bit)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n-p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16-2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14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16,384 networks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 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2 (NID – BID)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16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– 2 = 65,536 –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=65,534 hosts/network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5850" cy="288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74425" y="2341725"/>
                          <a:ext cx="2343150" cy="2876550"/>
                        </a:xfrm>
                        <a:custGeom>
                          <a:rect b="b" l="l" r="r" t="t"/>
                          <a:pathLst>
                            <a:path extrusionOk="0" h="2876550" w="2343150">
                              <a:moveTo>
                                <a:pt x="0" y="0"/>
                              </a:moveTo>
                              <a:lnTo>
                                <a:pt x="0" y="2876550"/>
                              </a:lnTo>
                              <a:lnTo>
                                <a:pt x="2343150" y="2876550"/>
                              </a:lnTo>
                              <a:lnTo>
                                <a:pt x="2343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C-&gt; N=24, H=8, P=110 (3bit)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n-p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24-3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21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2,097,152 networks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 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2 (NID – BID)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8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– 2 = 256 –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=254 hosts/network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5850" cy="288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0" w:header="720" w:footer="720"/>
      <w:pgNumType w:start="1"/>
      <w:sectPrChange w:author="Prasad Kedarisetti" w:id="0" w:date="2022-09-10T09:54:53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7Z06YcRJko24DhIserGxaW4KOA==">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2020-12-05T10:44:00Z</dcterms:created>
  <dc:creator>imran shaik</dc:creator>
</cp:coreProperties>
</file>